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CE93A3" w14:textId="77777777" w:rsidR="00130734"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22029867" w14:textId="77777777" w:rsidR="00130734" w:rsidRDefault="00000000">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8">
        <w:r>
          <w:rPr>
            <w:b/>
            <w:color w:val="262626"/>
            <w:highlight w:val="white"/>
          </w:rPr>
          <w:t xml:space="preserve">CARMELO PERRONE C E PE EF M </w:t>
        </w:r>
        <w:proofErr w:type="spellStart"/>
        <w:r>
          <w:rPr>
            <w:b/>
            <w:color w:val="262626"/>
            <w:highlight w:val="white"/>
          </w:rPr>
          <w:t>PROFIS</w:t>
        </w:r>
        <w:proofErr w:type="spellEnd"/>
      </w:hyperlink>
    </w:p>
    <w:p w14:paraId="589D6622" w14:textId="77777777" w:rsidR="00130734" w:rsidRDefault="00000000">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29640177" w14:textId="77777777" w:rsidR="00130734" w:rsidRDefault="00130734">
      <w:pPr>
        <w:jc w:val="center"/>
        <w:rPr>
          <w:b/>
        </w:rPr>
      </w:pPr>
    </w:p>
    <w:p w14:paraId="7C990745" w14:textId="77777777" w:rsidR="00130734" w:rsidRDefault="00130734">
      <w:pPr>
        <w:jc w:val="center"/>
        <w:rPr>
          <w:b/>
        </w:rPr>
      </w:pPr>
    </w:p>
    <w:p w14:paraId="15B8E87E" w14:textId="77777777" w:rsidR="00130734" w:rsidRDefault="00130734">
      <w:pPr>
        <w:jc w:val="center"/>
        <w:rPr>
          <w:b/>
        </w:rPr>
      </w:pPr>
    </w:p>
    <w:p w14:paraId="71BBD827" w14:textId="77777777" w:rsidR="00130734" w:rsidRDefault="00000000">
      <w:pPr>
        <w:ind w:firstLine="0"/>
        <w:jc w:val="center"/>
        <w:rPr>
          <w:b/>
        </w:rPr>
      </w:pPr>
      <w:r>
        <w:rPr>
          <w:b/>
        </w:rPr>
        <w:t xml:space="preserve">ABRAÃO VICTOR </w:t>
      </w:r>
      <w:proofErr w:type="spellStart"/>
      <w:r>
        <w:rPr>
          <w:b/>
        </w:rPr>
        <w:t>DALAGNOL</w:t>
      </w:r>
      <w:proofErr w:type="spellEnd"/>
    </w:p>
    <w:p w14:paraId="4E603AB7" w14:textId="77777777" w:rsidR="00130734" w:rsidRDefault="00000000">
      <w:pPr>
        <w:ind w:firstLine="0"/>
        <w:jc w:val="center"/>
        <w:rPr>
          <w:b/>
        </w:rPr>
      </w:pPr>
      <w:r>
        <w:rPr>
          <w:b/>
        </w:rPr>
        <w:t xml:space="preserve">GABRIEL PADILHA </w:t>
      </w:r>
      <w:proofErr w:type="spellStart"/>
      <w:r>
        <w:rPr>
          <w:b/>
        </w:rPr>
        <w:t>GUEZZI</w:t>
      </w:r>
      <w:proofErr w:type="spellEnd"/>
      <w:r>
        <w:rPr>
          <w:b/>
        </w:rPr>
        <w:t xml:space="preserve"> SOUZA</w:t>
      </w:r>
    </w:p>
    <w:p w14:paraId="5CB963B5" w14:textId="77777777" w:rsidR="00130734" w:rsidRDefault="00130734">
      <w:pPr>
        <w:jc w:val="center"/>
        <w:rPr>
          <w:b/>
        </w:rPr>
      </w:pPr>
    </w:p>
    <w:p w14:paraId="4F32FFCE" w14:textId="77777777" w:rsidR="00130734" w:rsidRDefault="00130734">
      <w:pPr>
        <w:jc w:val="center"/>
        <w:rPr>
          <w:b/>
        </w:rPr>
      </w:pPr>
    </w:p>
    <w:p w14:paraId="728C4EA2" w14:textId="77777777" w:rsidR="00130734" w:rsidRDefault="00130734">
      <w:pPr>
        <w:jc w:val="center"/>
        <w:rPr>
          <w:b/>
        </w:rPr>
      </w:pPr>
    </w:p>
    <w:p w14:paraId="0BB1A407" w14:textId="77777777" w:rsidR="00130734" w:rsidRDefault="00130734">
      <w:pPr>
        <w:jc w:val="center"/>
        <w:rPr>
          <w:b/>
        </w:rPr>
      </w:pPr>
    </w:p>
    <w:p w14:paraId="38EE47BB" w14:textId="36458AD2" w:rsidR="00130734" w:rsidRDefault="00DF604F" w:rsidP="00DF604F">
      <w:pPr>
        <w:ind w:firstLine="0"/>
        <w:jc w:val="center"/>
        <w:rPr>
          <w:b/>
        </w:rPr>
      </w:pPr>
      <w:proofErr w:type="spellStart"/>
      <w:r>
        <w:rPr>
          <w:b/>
        </w:rPr>
        <w:t>DALAGNOL’S</w:t>
      </w:r>
      <w:proofErr w:type="spellEnd"/>
      <w:r>
        <w:rPr>
          <w:b/>
        </w:rPr>
        <w:t xml:space="preserve"> MUSIC</w:t>
      </w:r>
    </w:p>
    <w:p w14:paraId="2842AAB3" w14:textId="77777777" w:rsidR="00130734" w:rsidRDefault="00130734">
      <w:pPr>
        <w:rPr>
          <w:b/>
        </w:rPr>
      </w:pPr>
    </w:p>
    <w:p w14:paraId="209B5FBC" w14:textId="77777777" w:rsidR="00130734" w:rsidRDefault="00130734">
      <w:pPr>
        <w:rPr>
          <w:b/>
        </w:rPr>
      </w:pPr>
    </w:p>
    <w:p w14:paraId="03B46673" w14:textId="77777777" w:rsidR="00130734" w:rsidRDefault="00130734">
      <w:pPr>
        <w:rPr>
          <w:b/>
        </w:rPr>
      </w:pPr>
    </w:p>
    <w:p w14:paraId="3ACAF144" w14:textId="77777777" w:rsidR="00130734" w:rsidRDefault="00130734">
      <w:pPr>
        <w:rPr>
          <w:b/>
        </w:rPr>
      </w:pPr>
    </w:p>
    <w:p w14:paraId="16968CFB" w14:textId="77777777" w:rsidR="00130734" w:rsidRDefault="00130734">
      <w:pPr>
        <w:rPr>
          <w:b/>
        </w:rPr>
      </w:pPr>
    </w:p>
    <w:p w14:paraId="28AB3368" w14:textId="77777777" w:rsidR="00130734" w:rsidRDefault="00130734">
      <w:pPr>
        <w:rPr>
          <w:b/>
        </w:rPr>
      </w:pPr>
    </w:p>
    <w:p w14:paraId="4ADFD56D" w14:textId="77777777" w:rsidR="00130734" w:rsidRDefault="00130734">
      <w:pPr>
        <w:rPr>
          <w:b/>
        </w:rPr>
      </w:pPr>
    </w:p>
    <w:p w14:paraId="080B9CBB" w14:textId="77777777" w:rsidR="00130734" w:rsidRDefault="00130734">
      <w:pPr>
        <w:rPr>
          <w:b/>
        </w:rPr>
      </w:pPr>
    </w:p>
    <w:p w14:paraId="40885526" w14:textId="77777777" w:rsidR="00130734" w:rsidRDefault="00130734">
      <w:pPr>
        <w:rPr>
          <w:b/>
        </w:rPr>
      </w:pPr>
    </w:p>
    <w:p w14:paraId="49377AE1" w14:textId="77777777" w:rsidR="00130734" w:rsidRDefault="00130734">
      <w:pPr>
        <w:pBdr>
          <w:top w:val="nil"/>
          <w:left w:val="nil"/>
          <w:bottom w:val="nil"/>
          <w:right w:val="nil"/>
          <w:between w:val="nil"/>
        </w:pBdr>
        <w:spacing w:line="300" w:lineRule="auto"/>
        <w:ind w:firstLine="0"/>
        <w:jc w:val="center"/>
        <w:rPr>
          <w:b/>
          <w:color w:val="000000"/>
        </w:rPr>
      </w:pPr>
    </w:p>
    <w:p w14:paraId="7071EF0A" w14:textId="77777777" w:rsidR="00130734" w:rsidRDefault="00130734">
      <w:pPr>
        <w:pBdr>
          <w:top w:val="nil"/>
          <w:left w:val="nil"/>
          <w:bottom w:val="nil"/>
          <w:right w:val="nil"/>
          <w:between w:val="nil"/>
        </w:pBdr>
        <w:spacing w:line="300" w:lineRule="auto"/>
        <w:ind w:firstLine="0"/>
        <w:jc w:val="center"/>
        <w:rPr>
          <w:b/>
          <w:color w:val="000000"/>
        </w:rPr>
      </w:pPr>
    </w:p>
    <w:p w14:paraId="5DEC42A6" w14:textId="77777777" w:rsidR="00130734"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BC5C96C" w14:textId="77777777" w:rsidR="00130734" w:rsidRDefault="00000000">
      <w:pPr>
        <w:pBdr>
          <w:top w:val="nil"/>
          <w:left w:val="nil"/>
          <w:bottom w:val="nil"/>
          <w:right w:val="nil"/>
          <w:between w:val="nil"/>
        </w:pBdr>
        <w:spacing w:line="300" w:lineRule="auto"/>
        <w:ind w:firstLine="0"/>
        <w:jc w:val="center"/>
        <w:rPr>
          <w:b/>
        </w:rPr>
      </w:pPr>
      <w:r>
        <w:rPr>
          <w:b/>
          <w:color w:val="000000"/>
        </w:rPr>
        <w:t>202</w:t>
      </w:r>
      <w:r>
        <w:rPr>
          <w:b/>
        </w:rPr>
        <w:t>3</w:t>
      </w:r>
    </w:p>
    <w:p w14:paraId="7DCD1C62" w14:textId="77777777" w:rsidR="00130734" w:rsidRDefault="00130734">
      <w:pPr>
        <w:pBdr>
          <w:top w:val="nil"/>
          <w:left w:val="nil"/>
          <w:bottom w:val="nil"/>
          <w:right w:val="nil"/>
          <w:between w:val="nil"/>
        </w:pBdr>
        <w:spacing w:line="300" w:lineRule="auto"/>
        <w:ind w:firstLine="0"/>
        <w:jc w:val="center"/>
        <w:rPr>
          <w:b/>
        </w:rPr>
      </w:pPr>
    </w:p>
    <w:p w14:paraId="40C6C7E0" w14:textId="77777777" w:rsidR="00130734" w:rsidRDefault="00000000">
      <w:pPr>
        <w:ind w:firstLine="0"/>
        <w:jc w:val="center"/>
        <w:rPr>
          <w:b/>
        </w:rPr>
      </w:pPr>
      <w:r>
        <w:rPr>
          <w:b/>
        </w:rPr>
        <w:lastRenderedPageBreak/>
        <w:t xml:space="preserve">ABRAÃO VICTOR </w:t>
      </w:r>
      <w:proofErr w:type="spellStart"/>
      <w:r>
        <w:rPr>
          <w:b/>
        </w:rPr>
        <w:t>DALAGNOL</w:t>
      </w:r>
      <w:proofErr w:type="spellEnd"/>
    </w:p>
    <w:p w14:paraId="24EEA1FC" w14:textId="77777777" w:rsidR="00130734" w:rsidRDefault="00000000">
      <w:pPr>
        <w:ind w:firstLine="0"/>
        <w:jc w:val="center"/>
        <w:rPr>
          <w:b/>
        </w:rPr>
      </w:pPr>
      <w:r>
        <w:rPr>
          <w:b/>
        </w:rPr>
        <w:t xml:space="preserve">GABRIEL PADILHA </w:t>
      </w:r>
      <w:proofErr w:type="spellStart"/>
      <w:r>
        <w:rPr>
          <w:b/>
        </w:rPr>
        <w:t>GUEZZI</w:t>
      </w:r>
      <w:proofErr w:type="spellEnd"/>
      <w:r>
        <w:rPr>
          <w:b/>
        </w:rPr>
        <w:t xml:space="preserve"> SOUZA</w:t>
      </w:r>
    </w:p>
    <w:p w14:paraId="71C91091" w14:textId="77777777" w:rsidR="00130734" w:rsidRDefault="00130734">
      <w:pPr>
        <w:jc w:val="center"/>
        <w:rPr>
          <w:b/>
        </w:rPr>
      </w:pPr>
    </w:p>
    <w:p w14:paraId="498D8A94" w14:textId="77777777" w:rsidR="00130734" w:rsidRDefault="00130734">
      <w:pPr>
        <w:jc w:val="center"/>
        <w:rPr>
          <w:b/>
        </w:rPr>
      </w:pPr>
    </w:p>
    <w:p w14:paraId="560A2C00" w14:textId="77777777" w:rsidR="00130734" w:rsidRDefault="00130734">
      <w:pPr>
        <w:jc w:val="center"/>
        <w:rPr>
          <w:b/>
        </w:rPr>
      </w:pPr>
    </w:p>
    <w:p w14:paraId="5F46ECD7" w14:textId="77777777" w:rsidR="00130734" w:rsidRDefault="00130734">
      <w:pPr>
        <w:ind w:firstLine="0"/>
        <w:jc w:val="center"/>
        <w:rPr>
          <w:b/>
        </w:rPr>
      </w:pPr>
    </w:p>
    <w:p w14:paraId="3EF8E313" w14:textId="793FF73C" w:rsidR="00130734" w:rsidRDefault="00DF604F">
      <w:pPr>
        <w:ind w:firstLine="0"/>
        <w:jc w:val="center"/>
        <w:rPr>
          <w:b/>
        </w:rPr>
      </w:pPr>
      <w:proofErr w:type="spellStart"/>
      <w:r>
        <w:rPr>
          <w:b/>
        </w:rPr>
        <w:t>DALAGNOL’S</w:t>
      </w:r>
      <w:proofErr w:type="spellEnd"/>
      <w:r>
        <w:rPr>
          <w:b/>
        </w:rPr>
        <w:t xml:space="preserve"> MUSIC</w:t>
      </w:r>
    </w:p>
    <w:p w14:paraId="6D2C2A1D" w14:textId="77777777" w:rsidR="00130734" w:rsidRDefault="00130734">
      <w:pPr>
        <w:rPr>
          <w:b/>
        </w:rPr>
      </w:pPr>
    </w:p>
    <w:p w14:paraId="52588F0C" w14:textId="77777777" w:rsidR="00130734" w:rsidRDefault="00130734">
      <w:pPr>
        <w:rPr>
          <w:b/>
        </w:rPr>
      </w:pPr>
    </w:p>
    <w:p w14:paraId="2A74AA95" w14:textId="77777777" w:rsidR="00130734" w:rsidRDefault="00130734">
      <w:pPr>
        <w:rPr>
          <w:b/>
        </w:rPr>
      </w:pPr>
    </w:p>
    <w:p w14:paraId="7C58738C" w14:textId="77777777" w:rsidR="00130734" w:rsidRDefault="00130734"/>
    <w:p w14:paraId="6855C0A3" w14:textId="6D8219E9" w:rsidR="00130734"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w:t>
      </w:r>
      <w:proofErr w:type="gramStart"/>
      <w:r>
        <w:rPr>
          <w:color w:val="000000"/>
        </w:rPr>
        <w:t xml:space="preserve">Profissional  </w:t>
      </w:r>
      <w:r w:rsidR="00DF604F">
        <w:rPr>
          <w:color w:val="000000"/>
        </w:rPr>
        <w:t>Carmelo</w:t>
      </w:r>
      <w:proofErr w:type="gramEnd"/>
      <w:r w:rsidR="00DF604F">
        <w:rPr>
          <w:color w:val="000000"/>
        </w:rPr>
        <w:t xml:space="preserve"> Perrone C E PE EF M </w:t>
      </w:r>
      <w:r>
        <w:rPr>
          <w:color w:val="000000"/>
        </w:rPr>
        <w:t>– Cascavel, Paraná.</w:t>
      </w:r>
    </w:p>
    <w:p w14:paraId="3CCC13F1" w14:textId="77777777" w:rsidR="00130734" w:rsidRDefault="00130734">
      <w:pPr>
        <w:pBdr>
          <w:top w:val="nil"/>
          <w:left w:val="nil"/>
          <w:bottom w:val="nil"/>
          <w:right w:val="nil"/>
          <w:between w:val="nil"/>
        </w:pBdr>
        <w:spacing w:line="240" w:lineRule="auto"/>
        <w:ind w:left="4560" w:firstLine="0"/>
        <w:rPr>
          <w:color w:val="000000"/>
        </w:rPr>
      </w:pPr>
    </w:p>
    <w:p w14:paraId="7C25DF83" w14:textId="77777777" w:rsidR="00130734" w:rsidRDefault="00000000">
      <w:pPr>
        <w:pBdr>
          <w:top w:val="nil"/>
          <w:left w:val="nil"/>
          <w:bottom w:val="nil"/>
          <w:right w:val="nil"/>
          <w:between w:val="nil"/>
        </w:pBdr>
        <w:spacing w:line="240" w:lineRule="auto"/>
        <w:ind w:left="4560" w:firstLine="0"/>
        <w:jc w:val="right"/>
        <w:rPr>
          <w:color w:val="000000"/>
        </w:rPr>
      </w:pPr>
      <w:bookmarkStart w:id="0" w:name="_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3FC920F" w14:textId="77777777" w:rsidR="00130734" w:rsidRDefault="00000000">
      <w:pPr>
        <w:spacing w:line="240" w:lineRule="auto"/>
        <w:ind w:left="5672" w:firstLine="0"/>
        <w:jc w:val="right"/>
      </w:pPr>
      <w:proofErr w:type="spellStart"/>
      <w:r>
        <w:t>Prof</w:t>
      </w:r>
      <w:r>
        <w:rPr>
          <w:color w:val="000000"/>
        </w:rPr>
        <w:t>ª</w:t>
      </w:r>
      <w:proofErr w:type="spellEnd"/>
      <w:r>
        <w:t xml:space="preserve">. </w:t>
      </w:r>
      <w:r>
        <w:rPr>
          <w:sz w:val="21"/>
          <w:szCs w:val="21"/>
        </w:rPr>
        <w:t xml:space="preserve">ALESSANDRA M. </w:t>
      </w:r>
      <w:proofErr w:type="spellStart"/>
      <w:r>
        <w:rPr>
          <w:sz w:val="21"/>
          <w:szCs w:val="21"/>
        </w:rPr>
        <w:t>UHL</w:t>
      </w:r>
      <w:proofErr w:type="spellEnd"/>
      <w:r>
        <w:t xml:space="preserve"> </w:t>
      </w:r>
      <w:r>
        <w:rPr>
          <w:vertAlign w:val="superscript"/>
        </w:rPr>
        <w:t>2</w:t>
      </w:r>
    </w:p>
    <w:p w14:paraId="1B7C31D4" w14:textId="77777777" w:rsidR="00130734" w:rsidRDefault="00000000">
      <w:pPr>
        <w:jc w:val="right"/>
      </w:pPr>
      <w:r>
        <w:t xml:space="preserve">     </w:t>
      </w:r>
      <w:r>
        <w:tab/>
      </w:r>
      <w:r>
        <w:tab/>
      </w:r>
      <w:r>
        <w:tab/>
      </w:r>
      <w:r>
        <w:tab/>
      </w:r>
      <w:r>
        <w:tab/>
      </w:r>
      <w:r>
        <w:tab/>
      </w:r>
      <w:r>
        <w:tab/>
      </w:r>
    </w:p>
    <w:p w14:paraId="06904678" w14:textId="77777777" w:rsidR="00130734" w:rsidRDefault="00130734"/>
    <w:p w14:paraId="67EC22C3" w14:textId="77777777" w:rsidR="00130734" w:rsidRDefault="00130734">
      <w:pPr>
        <w:pBdr>
          <w:top w:val="nil"/>
          <w:left w:val="nil"/>
          <w:bottom w:val="nil"/>
          <w:right w:val="nil"/>
          <w:between w:val="nil"/>
        </w:pBdr>
        <w:spacing w:line="300" w:lineRule="auto"/>
        <w:ind w:firstLine="0"/>
        <w:rPr>
          <w:b/>
          <w:color w:val="000000"/>
        </w:rPr>
      </w:pPr>
    </w:p>
    <w:p w14:paraId="68FE8361" w14:textId="77777777" w:rsidR="00130734"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070319B3" w14:textId="77777777" w:rsidR="00130734" w:rsidRDefault="00000000">
      <w:pPr>
        <w:pBdr>
          <w:top w:val="nil"/>
          <w:left w:val="nil"/>
          <w:bottom w:val="nil"/>
          <w:right w:val="nil"/>
          <w:between w:val="nil"/>
        </w:pBdr>
        <w:spacing w:line="300" w:lineRule="auto"/>
        <w:ind w:firstLine="0"/>
        <w:jc w:val="center"/>
        <w:rPr>
          <w:b/>
          <w:color w:val="000000"/>
        </w:rPr>
      </w:pPr>
      <w:r>
        <w:rPr>
          <w:b/>
          <w:color w:val="000000"/>
        </w:rPr>
        <w:t>2023</w:t>
      </w:r>
    </w:p>
    <w:p w14:paraId="1CFDAC5D" w14:textId="77777777" w:rsidR="00130734" w:rsidRDefault="00130734">
      <w:pPr>
        <w:pBdr>
          <w:top w:val="nil"/>
          <w:left w:val="nil"/>
          <w:bottom w:val="nil"/>
          <w:right w:val="nil"/>
          <w:between w:val="nil"/>
        </w:pBdr>
        <w:spacing w:line="300" w:lineRule="auto"/>
        <w:ind w:firstLine="0"/>
        <w:jc w:val="center"/>
        <w:rPr>
          <w:b/>
        </w:rPr>
      </w:pPr>
    </w:p>
    <w:p w14:paraId="4ACA3870" w14:textId="77777777" w:rsidR="00130734" w:rsidRDefault="00130734">
      <w:pPr>
        <w:pBdr>
          <w:top w:val="nil"/>
          <w:left w:val="nil"/>
          <w:bottom w:val="nil"/>
          <w:right w:val="nil"/>
          <w:between w:val="nil"/>
        </w:pBdr>
        <w:spacing w:line="300" w:lineRule="auto"/>
        <w:ind w:firstLine="0"/>
        <w:jc w:val="center"/>
        <w:rPr>
          <w:b/>
        </w:rPr>
      </w:pPr>
    </w:p>
    <w:p w14:paraId="4AE3F38F" w14:textId="77777777" w:rsidR="00130734" w:rsidRDefault="00130734">
      <w:pPr>
        <w:pBdr>
          <w:top w:val="nil"/>
          <w:left w:val="nil"/>
          <w:bottom w:val="nil"/>
          <w:right w:val="nil"/>
          <w:between w:val="nil"/>
        </w:pBdr>
        <w:spacing w:line="300" w:lineRule="auto"/>
        <w:ind w:firstLine="0"/>
        <w:jc w:val="center"/>
        <w:rPr>
          <w:b/>
          <w:color w:val="000000"/>
        </w:rPr>
      </w:pPr>
    </w:p>
    <w:p w14:paraId="26038ABE" w14:textId="77777777" w:rsidR="00130734" w:rsidRDefault="00000000">
      <w:pPr>
        <w:ind w:firstLine="0"/>
        <w:jc w:val="center"/>
        <w:rPr>
          <w:b/>
        </w:rPr>
      </w:pPr>
      <w:r>
        <w:rPr>
          <w:b/>
        </w:rPr>
        <w:lastRenderedPageBreak/>
        <w:t xml:space="preserve">ABRAÃO VICTOR </w:t>
      </w:r>
      <w:proofErr w:type="spellStart"/>
      <w:r>
        <w:rPr>
          <w:b/>
        </w:rPr>
        <w:t>DALAGNOL</w:t>
      </w:r>
      <w:proofErr w:type="spellEnd"/>
    </w:p>
    <w:p w14:paraId="70EE7409" w14:textId="77777777" w:rsidR="00130734" w:rsidRDefault="00000000">
      <w:pPr>
        <w:ind w:firstLine="0"/>
        <w:jc w:val="center"/>
        <w:rPr>
          <w:b/>
        </w:rPr>
      </w:pPr>
      <w:r>
        <w:rPr>
          <w:b/>
        </w:rPr>
        <w:t xml:space="preserve">GABRIEL PADILHA </w:t>
      </w:r>
      <w:proofErr w:type="spellStart"/>
      <w:r>
        <w:rPr>
          <w:b/>
        </w:rPr>
        <w:t>GUEZZI</w:t>
      </w:r>
      <w:proofErr w:type="spellEnd"/>
      <w:r>
        <w:rPr>
          <w:b/>
        </w:rPr>
        <w:t xml:space="preserve"> SOUZA</w:t>
      </w:r>
    </w:p>
    <w:p w14:paraId="06E67562" w14:textId="77777777" w:rsidR="00130734" w:rsidRDefault="00130734">
      <w:pPr>
        <w:jc w:val="center"/>
        <w:rPr>
          <w:b/>
        </w:rPr>
      </w:pPr>
    </w:p>
    <w:p w14:paraId="5231EAAC" w14:textId="77777777" w:rsidR="00130734" w:rsidRDefault="00130734">
      <w:pPr>
        <w:jc w:val="center"/>
        <w:rPr>
          <w:b/>
        </w:rPr>
      </w:pPr>
    </w:p>
    <w:p w14:paraId="6004998E" w14:textId="77777777" w:rsidR="00130734" w:rsidRDefault="00130734">
      <w:pPr>
        <w:ind w:firstLine="0"/>
        <w:jc w:val="center"/>
        <w:rPr>
          <w:b/>
        </w:rPr>
      </w:pPr>
    </w:p>
    <w:p w14:paraId="2B83CAF5" w14:textId="19751C92" w:rsidR="00130734" w:rsidRDefault="00DF604F">
      <w:pPr>
        <w:ind w:firstLine="0"/>
        <w:jc w:val="center"/>
        <w:rPr>
          <w:b/>
        </w:rPr>
      </w:pPr>
      <w:proofErr w:type="spellStart"/>
      <w:r>
        <w:rPr>
          <w:b/>
        </w:rPr>
        <w:t>DALAGNOL’S</w:t>
      </w:r>
      <w:proofErr w:type="spellEnd"/>
      <w:r>
        <w:rPr>
          <w:b/>
        </w:rPr>
        <w:t xml:space="preserve"> MUSIC</w:t>
      </w:r>
    </w:p>
    <w:p w14:paraId="7A0DE1D5" w14:textId="77777777" w:rsidR="00130734" w:rsidRDefault="00130734">
      <w:pPr>
        <w:jc w:val="center"/>
        <w:rPr>
          <w:b/>
        </w:rPr>
      </w:pPr>
    </w:p>
    <w:p w14:paraId="019D9780" w14:textId="77777777" w:rsidR="00130734" w:rsidRDefault="00130734">
      <w:pPr>
        <w:pBdr>
          <w:top w:val="nil"/>
          <w:left w:val="nil"/>
          <w:bottom w:val="nil"/>
          <w:right w:val="nil"/>
          <w:between w:val="nil"/>
        </w:pBdr>
        <w:spacing w:line="360" w:lineRule="auto"/>
        <w:ind w:firstLine="0"/>
        <w:jc w:val="center"/>
        <w:rPr>
          <w:smallCaps/>
          <w:color w:val="000000"/>
        </w:rPr>
      </w:pPr>
    </w:p>
    <w:p w14:paraId="15C9CB5D" w14:textId="5BF5975A" w:rsidR="00130734"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w:t>
      </w:r>
      <w:r w:rsidR="00DF604F">
        <w:rPr>
          <w:color w:val="000000"/>
        </w:rPr>
        <w:t>Carmelo Perrone C E PE EF M</w:t>
      </w:r>
      <w:r>
        <w:rPr>
          <w:color w:val="000000"/>
        </w:rPr>
        <w:t>.</w:t>
      </w:r>
    </w:p>
    <w:p w14:paraId="798B7BA9" w14:textId="77777777" w:rsidR="00130734" w:rsidRDefault="00130734">
      <w:pPr>
        <w:pBdr>
          <w:top w:val="nil"/>
          <w:left w:val="nil"/>
          <w:bottom w:val="nil"/>
          <w:right w:val="nil"/>
          <w:between w:val="nil"/>
        </w:pBdr>
        <w:spacing w:line="360" w:lineRule="auto"/>
        <w:ind w:firstLine="0"/>
        <w:jc w:val="center"/>
        <w:rPr>
          <w:color w:val="000000"/>
        </w:rPr>
      </w:pPr>
    </w:p>
    <w:p w14:paraId="7713F5AB" w14:textId="77777777" w:rsidR="00130734"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53C49FAD" w14:textId="77777777" w:rsidR="00130734"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392E81BF" w14:textId="77777777" w:rsidR="00130734" w:rsidRDefault="00130734">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130734" w14:paraId="37739E29" w14:textId="77777777">
        <w:tc>
          <w:tcPr>
            <w:tcW w:w="4252" w:type="dxa"/>
            <w:shd w:val="clear" w:color="auto" w:fill="auto"/>
          </w:tcPr>
          <w:p w14:paraId="48344451" w14:textId="77777777" w:rsidR="00130734" w:rsidRDefault="00000000">
            <w:pPr>
              <w:ind w:firstLine="0"/>
              <w:jc w:val="left"/>
            </w:pPr>
            <w:r>
              <w:rPr>
                <w:color w:val="000000"/>
              </w:rPr>
              <w:t>______________________________</w:t>
            </w:r>
          </w:p>
          <w:p w14:paraId="182DBFA7" w14:textId="77777777" w:rsidR="00130734"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E1E368C" w14:textId="77777777" w:rsidR="00130734"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581F5A45" w14:textId="77777777" w:rsidR="00130734" w:rsidRDefault="00000000">
            <w:pPr>
              <w:spacing w:after="14" w:line="240" w:lineRule="auto"/>
              <w:ind w:left="10" w:right="344" w:hanging="10"/>
              <w:jc w:val="center"/>
            </w:pPr>
            <w:r>
              <w:rPr>
                <w:i/>
                <w:sz w:val="20"/>
                <w:szCs w:val="20"/>
              </w:rPr>
              <w:t>Faculdade de Ciências Sociais Aplicadas de Cascavel</w:t>
            </w:r>
          </w:p>
          <w:p w14:paraId="45D6F8DC" w14:textId="77777777" w:rsidR="00130734" w:rsidRDefault="00000000">
            <w:pPr>
              <w:spacing w:line="240" w:lineRule="auto"/>
              <w:ind w:firstLine="0"/>
            </w:pPr>
            <w:r>
              <w:t xml:space="preserve">                  Orientadora</w:t>
            </w:r>
          </w:p>
          <w:p w14:paraId="6315EA0F" w14:textId="77777777" w:rsidR="00130734" w:rsidRDefault="00130734">
            <w:pPr>
              <w:ind w:firstLine="0"/>
              <w:jc w:val="center"/>
              <w:rPr>
                <w:color w:val="000000"/>
              </w:rPr>
            </w:pPr>
          </w:p>
        </w:tc>
        <w:tc>
          <w:tcPr>
            <w:tcW w:w="4252" w:type="dxa"/>
            <w:shd w:val="clear" w:color="auto" w:fill="auto"/>
          </w:tcPr>
          <w:p w14:paraId="5AC12EFE" w14:textId="77777777" w:rsidR="00130734" w:rsidRDefault="00000000">
            <w:pPr>
              <w:ind w:firstLine="0"/>
              <w:jc w:val="left"/>
            </w:pPr>
            <w:r>
              <w:rPr>
                <w:color w:val="000000"/>
              </w:rPr>
              <w:t>______________________________</w:t>
            </w:r>
          </w:p>
          <w:p w14:paraId="4034B58B" w14:textId="77777777" w:rsidR="00130734" w:rsidRDefault="00000000">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w:t>
            </w:r>
            <w:proofErr w:type="spellStart"/>
            <w:r>
              <w:t>UHL</w:t>
            </w:r>
            <w:proofErr w:type="spellEnd"/>
          </w:p>
          <w:p w14:paraId="41256538" w14:textId="77777777" w:rsidR="00130734" w:rsidRDefault="00000000">
            <w:pPr>
              <w:spacing w:line="240" w:lineRule="auto"/>
              <w:ind w:firstLine="0"/>
            </w:pPr>
            <w:r>
              <w:t xml:space="preserve">                  Banco de dados</w:t>
            </w:r>
          </w:p>
          <w:p w14:paraId="52A8F95F" w14:textId="77777777" w:rsidR="00130734" w:rsidRDefault="00130734">
            <w:pPr>
              <w:spacing w:line="240" w:lineRule="auto"/>
              <w:ind w:firstLine="0"/>
            </w:pPr>
          </w:p>
        </w:tc>
      </w:tr>
      <w:tr w:rsidR="00130734" w14:paraId="784DD714" w14:textId="77777777">
        <w:tc>
          <w:tcPr>
            <w:tcW w:w="4252" w:type="dxa"/>
            <w:shd w:val="clear" w:color="auto" w:fill="auto"/>
          </w:tcPr>
          <w:p w14:paraId="69874CE7" w14:textId="77777777" w:rsidR="00130734" w:rsidRDefault="00000000">
            <w:pPr>
              <w:spacing w:line="240" w:lineRule="auto"/>
              <w:ind w:firstLine="0"/>
              <w:jc w:val="left"/>
            </w:pPr>
            <w:r>
              <w:rPr>
                <w:color w:val="000000"/>
              </w:rPr>
              <w:t>______________________________</w:t>
            </w:r>
          </w:p>
          <w:p w14:paraId="069E3B19" w14:textId="77777777" w:rsidR="00130734" w:rsidRDefault="00130734">
            <w:pPr>
              <w:spacing w:line="240" w:lineRule="auto"/>
              <w:ind w:firstLine="0"/>
              <w:jc w:val="center"/>
              <w:rPr>
                <w:color w:val="000000"/>
              </w:rPr>
            </w:pPr>
          </w:p>
          <w:p w14:paraId="7F4DE740" w14:textId="77777777" w:rsidR="00130734"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AAD72CA" w14:textId="77777777" w:rsidR="00130734"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1B19A8FE" w14:textId="77777777" w:rsidR="00130734" w:rsidRDefault="00000000">
            <w:pPr>
              <w:spacing w:after="14" w:line="240" w:lineRule="auto"/>
              <w:ind w:left="10" w:right="344" w:hanging="10"/>
              <w:jc w:val="center"/>
            </w:pPr>
            <w:r>
              <w:rPr>
                <w:i/>
                <w:sz w:val="20"/>
                <w:szCs w:val="20"/>
              </w:rPr>
              <w:t>Faculdade de Ciências Sociais Aplicadas de Cascavel</w:t>
            </w:r>
          </w:p>
          <w:p w14:paraId="4274EA8B" w14:textId="77777777" w:rsidR="00130734" w:rsidRDefault="00000000">
            <w:pPr>
              <w:spacing w:line="240" w:lineRule="auto"/>
              <w:ind w:firstLine="0"/>
            </w:pPr>
            <w:r>
              <w:t xml:space="preserve">                 WEB DESIGN</w:t>
            </w:r>
          </w:p>
          <w:p w14:paraId="1A56C146" w14:textId="77777777" w:rsidR="00130734" w:rsidRDefault="00130734">
            <w:pPr>
              <w:tabs>
                <w:tab w:val="left" w:pos="8130"/>
              </w:tabs>
              <w:spacing w:line="240" w:lineRule="auto"/>
              <w:ind w:firstLine="0"/>
              <w:jc w:val="center"/>
              <w:rPr>
                <w:color w:val="000000"/>
              </w:rPr>
            </w:pPr>
          </w:p>
        </w:tc>
        <w:tc>
          <w:tcPr>
            <w:tcW w:w="4252" w:type="dxa"/>
            <w:shd w:val="clear" w:color="auto" w:fill="auto"/>
          </w:tcPr>
          <w:p w14:paraId="0D4147B1" w14:textId="77777777" w:rsidR="00130734" w:rsidRDefault="00000000">
            <w:pPr>
              <w:spacing w:line="240" w:lineRule="auto"/>
              <w:ind w:firstLine="0"/>
              <w:jc w:val="left"/>
            </w:pPr>
            <w:r>
              <w:rPr>
                <w:color w:val="000000"/>
              </w:rPr>
              <w:t>______________________________</w:t>
            </w:r>
          </w:p>
          <w:p w14:paraId="1C67F9B1" w14:textId="77777777" w:rsidR="00130734" w:rsidRDefault="00130734">
            <w:pPr>
              <w:spacing w:line="240" w:lineRule="auto"/>
              <w:ind w:firstLine="0"/>
              <w:jc w:val="center"/>
              <w:rPr>
                <w:color w:val="000000"/>
              </w:rPr>
            </w:pPr>
          </w:p>
          <w:p w14:paraId="5BE2AB1B" w14:textId="77777777" w:rsidR="00130734" w:rsidRDefault="00000000">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w:t>
            </w:r>
            <w:proofErr w:type="spellStart"/>
            <w:r>
              <w:t>MOLIN</w:t>
            </w:r>
            <w:proofErr w:type="spellEnd"/>
            <w:r>
              <w:t xml:space="preserve"> CRISTO</w:t>
            </w:r>
          </w:p>
          <w:p w14:paraId="21CB004E" w14:textId="77777777" w:rsidR="00130734" w:rsidRDefault="00000000">
            <w:pPr>
              <w:pBdr>
                <w:top w:val="nil"/>
                <w:left w:val="nil"/>
                <w:bottom w:val="nil"/>
                <w:right w:val="nil"/>
                <w:between w:val="nil"/>
              </w:pBd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03D76D7B" w14:textId="77777777" w:rsidR="00130734" w:rsidRDefault="00000000">
            <w:pPr>
              <w:spacing w:line="240" w:lineRule="auto"/>
              <w:ind w:firstLine="0"/>
              <w:jc w:val="center"/>
            </w:pPr>
            <w:r>
              <w:rPr>
                <w:color w:val="000000"/>
              </w:rPr>
              <w:t>Coordenadora de curso</w:t>
            </w:r>
          </w:p>
          <w:p w14:paraId="7A8FC38C" w14:textId="77777777" w:rsidR="00130734" w:rsidRDefault="00130734">
            <w:pPr>
              <w:tabs>
                <w:tab w:val="left" w:pos="8130"/>
              </w:tabs>
              <w:spacing w:line="240" w:lineRule="auto"/>
              <w:ind w:firstLine="0"/>
              <w:jc w:val="center"/>
              <w:rPr>
                <w:color w:val="000000"/>
              </w:rPr>
            </w:pPr>
          </w:p>
        </w:tc>
      </w:tr>
      <w:tr w:rsidR="00130734" w14:paraId="18878727" w14:textId="77777777">
        <w:trPr>
          <w:trHeight w:val="80"/>
        </w:trPr>
        <w:tc>
          <w:tcPr>
            <w:tcW w:w="4252" w:type="dxa"/>
            <w:shd w:val="clear" w:color="auto" w:fill="auto"/>
          </w:tcPr>
          <w:p w14:paraId="5D4118F8" w14:textId="77777777" w:rsidR="00130734" w:rsidRDefault="00130734">
            <w:pPr>
              <w:spacing w:line="240" w:lineRule="auto"/>
              <w:ind w:firstLine="0"/>
              <w:jc w:val="left"/>
              <w:rPr>
                <w:color w:val="000000"/>
              </w:rPr>
            </w:pPr>
          </w:p>
        </w:tc>
        <w:tc>
          <w:tcPr>
            <w:tcW w:w="4252" w:type="dxa"/>
            <w:shd w:val="clear" w:color="auto" w:fill="auto"/>
          </w:tcPr>
          <w:p w14:paraId="2567C1EE" w14:textId="77777777" w:rsidR="00130734" w:rsidRDefault="00130734">
            <w:pPr>
              <w:spacing w:line="240" w:lineRule="auto"/>
              <w:ind w:firstLine="0"/>
              <w:jc w:val="left"/>
              <w:rPr>
                <w:color w:val="000000"/>
              </w:rPr>
            </w:pPr>
          </w:p>
        </w:tc>
      </w:tr>
    </w:tbl>
    <w:p w14:paraId="2258A5C8" w14:textId="77777777" w:rsidR="00130734" w:rsidRDefault="00130734">
      <w:pPr>
        <w:pBdr>
          <w:top w:val="nil"/>
          <w:left w:val="nil"/>
          <w:bottom w:val="nil"/>
          <w:right w:val="nil"/>
          <w:between w:val="nil"/>
        </w:pBdr>
        <w:spacing w:line="360" w:lineRule="auto"/>
        <w:ind w:firstLine="0"/>
        <w:jc w:val="center"/>
        <w:rPr>
          <w:b/>
          <w:color w:val="000000"/>
        </w:rPr>
      </w:pPr>
    </w:p>
    <w:p w14:paraId="3DDCAF7D" w14:textId="77777777" w:rsidR="00130734" w:rsidRDefault="00130734">
      <w:pPr>
        <w:pBdr>
          <w:top w:val="nil"/>
          <w:left w:val="nil"/>
          <w:bottom w:val="nil"/>
          <w:right w:val="nil"/>
          <w:between w:val="nil"/>
        </w:pBdr>
        <w:spacing w:line="360" w:lineRule="auto"/>
        <w:ind w:firstLine="0"/>
        <w:jc w:val="center"/>
        <w:rPr>
          <w:b/>
          <w:color w:val="000000"/>
        </w:rPr>
      </w:pPr>
    </w:p>
    <w:p w14:paraId="56453356" w14:textId="77777777" w:rsidR="00130734" w:rsidRDefault="00000000">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37CF5DC8" w14:textId="77777777" w:rsidR="00130734" w:rsidRDefault="00130734">
      <w:pPr>
        <w:pBdr>
          <w:top w:val="nil"/>
          <w:left w:val="nil"/>
          <w:bottom w:val="nil"/>
          <w:right w:val="nil"/>
          <w:between w:val="nil"/>
        </w:pBdr>
        <w:tabs>
          <w:tab w:val="left" w:pos="1100"/>
          <w:tab w:val="right" w:pos="9061"/>
        </w:tabs>
        <w:spacing w:line="360" w:lineRule="auto"/>
        <w:rPr>
          <w:color w:val="000000"/>
        </w:rPr>
      </w:pPr>
    </w:p>
    <w:p w14:paraId="294D9EF2" w14:textId="77777777" w:rsidR="00130734" w:rsidRDefault="00130734">
      <w:pPr>
        <w:spacing w:line="360" w:lineRule="auto"/>
      </w:pPr>
    </w:p>
    <w:p w14:paraId="21D762DD" w14:textId="77777777" w:rsidR="00130734" w:rsidRDefault="00130734"/>
    <w:p w14:paraId="5EF86D8F" w14:textId="77777777" w:rsidR="00130734" w:rsidRDefault="00000000">
      <w:pPr>
        <w:tabs>
          <w:tab w:val="left" w:pos="1155"/>
        </w:tabs>
      </w:pPr>
      <w:r>
        <w:tab/>
      </w:r>
    </w:p>
    <w:p w14:paraId="7B8FE668" w14:textId="77777777" w:rsidR="00130734" w:rsidRDefault="00000000">
      <w:pPr>
        <w:pStyle w:val="Ttulo1"/>
        <w:numPr>
          <w:ilvl w:val="0"/>
          <w:numId w:val="2"/>
        </w:numPr>
        <w:spacing w:line="360" w:lineRule="auto"/>
        <w:ind w:left="0" w:firstLine="0"/>
      </w:pPr>
      <w:bookmarkStart w:id="1" w:name="_30j0zll" w:colFirst="0" w:colLast="0"/>
      <w:bookmarkEnd w:id="1"/>
      <w:r>
        <w:lastRenderedPageBreak/>
        <w:t>INTRODUÇÃO</w:t>
      </w:r>
    </w:p>
    <w:p w14:paraId="5A870D5B" w14:textId="0D62BCCD" w:rsidR="00130734" w:rsidRDefault="00000000">
      <w:pPr>
        <w:widowControl/>
        <w:spacing w:line="360" w:lineRule="auto"/>
        <w:ind w:firstLine="720"/>
        <w:rPr>
          <w:rFonts w:ascii="Times New Roman" w:eastAsia="Times New Roman" w:hAnsi="Times New Roman" w:cs="Times New Roman"/>
        </w:rPr>
      </w:pPr>
      <w:proofErr w:type="spellStart"/>
      <w:r>
        <w:t>Dalagnol's</w:t>
      </w:r>
      <w:proofErr w:type="spellEnd"/>
      <w:r>
        <w:t xml:space="preserve"> Music um comércio </w:t>
      </w:r>
      <w:r w:rsidR="00DF604F">
        <w:t>eletrônico” e</w:t>
      </w:r>
      <w:r>
        <w:t>-commerce”, tem se tornado cada vez mais comum em diversos setores, inclusive no mercado de instrumentos musicais. Com a evolução da tecnologia e o aumento do acesso à internet, muitas empresas têm adotado o e-commerce como estratégia de venda, permitindo que os clientes comprem instrumentos musicais online de maneira segura e rápida.</w:t>
      </w:r>
    </w:p>
    <w:p w14:paraId="0A18335B" w14:textId="77777777" w:rsidR="00130734" w:rsidRDefault="00000000">
      <w:pPr>
        <w:widowControl/>
        <w:spacing w:line="360" w:lineRule="auto"/>
        <w:ind w:firstLine="720"/>
        <w:rPr>
          <w:rFonts w:ascii="Times New Roman" w:eastAsia="Times New Roman" w:hAnsi="Times New Roman" w:cs="Times New Roman"/>
        </w:rPr>
      </w:pPr>
      <w:r>
        <w:t>Este trabalho de conclusão de curso tem como objetivo analisar o mercado de instrumentos musicais no e-commerce, identificando suas principais tendências, desafios e oportunidades. Serão abordados temas como a evolução do comércio eletrônico no setor de instrumentos musicais, os modelos de negócio mais utilizados, as tecnologias empregadas no e-commerce de instrumentos musicais, as estratégias de marketing digital e as questões legais que envolvem o comércio eletrônico de instrumentos musicais.</w:t>
      </w:r>
    </w:p>
    <w:p w14:paraId="5D76CE9F" w14:textId="77777777" w:rsidR="00130734" w:rsidRDefault="00000000">
      <w:pPr>
        <w:widowControl/>
        <w:spacing w:line="360" w:lineRule="auto"/>
        <w:ind w:firstLine="720"/>
        <w:rPr>
          <w:rFonts w:ascii="Times New Roman" w:eastAsia="Times New Roman" w:hAnsi="Times New Roman" w:cs="Times New Roman"/>
        </w:rPr>
      </w:pPr>
      <w:r>
        <w:t xml:space="preserve">A loja </w:t>
      </w:r>
      <w:proofErr w:type="spellStart"/>
      <w:r>
        <w:t>Dalagnol's</w:t>
      </w:r>
      <w:proofErr w:type="spellEnd"/>
      <w:r>
        <w:t xml:space="preserve"> Music é um projeto desenvolvido para facilitar o seu jeito de comprar instrumentos, chegando na sua casa com segurança. A </w:t>
      </w:r>
      <w:proofErr w:type="spellStart"/>
      <w:r>
        <w:t>Dalagnol's</w:t>
      </w:r>
      <w:proofErr w:type="spellEnd"/>
      <w:r>
        <w:t xml:space="preserve"> Music foi fundada em 2017 com o intuito de se destacar na venda de instrumentos do mundo inteiro, buscando sempre o melhor preço e a melhor qualidade dos nossos produtos para satisfazer nossos clientes. Além disso, serão apresentadas recomendações para empresas que desejam ingressar ou aprimorar suas estratégias de e-commerce de instrumentos musicais, de forma a se destacarem em um mercado cada vez mais competitivo.</w:t>
      </w:r>
    </w:p>
    <w:p w14:paraId="31E19C2E" w14:textId="77777777" w:rsidR="00130734" w:rsidRDefault="00000000">
      <w:pPr>
        <w:widowControl/>
        <w:spacing w:line="360" w:lineRule="auto"/>
        <w:ind w:firstLine="720"/>
      </w:pPr>
      <w:r>
        <w:t>Espera-se, com este trabalho, contribuir para o desenvolvimento do setor de instrumentos musicais no e-commerce, fornecendo informações relevantes para empresas que atuam nesse mercado e para aqueles que desejam empreender nessa área.</w:t>
      </w:r>
    </w:p>
    <w:p w14:paraId="37315233" w14:textId="77777777" w:rsidR="00130734" w:rsidRDefault="00130734"/>
    <w:p w14:paraId="7A2B3EEC" w14:textId="77777777" w:rsidR="00130734" w:rsidRDefault="00130734"/>
    <w:p w14:paraId="6819E01D" w14:textId="77777777" w:rsidR="00130734" w:rsidRDefault="00130734"/>
    <w:p w14:paraId="43B7A674" w14:textId="77777777" w:rsidR="00130734" w:rsidRDefault="00130734"/>
    <w:p w14:paraId="77799BE2" w14:textId="77777777" w:rsidR="00130734" w:rsidRDefault="00000000">
      <w:pPr>
        <w:pStyle w:val="Ttulo2"/>
        <w:numPr>
          <w:ilvl w:val="1"/>
          <w:numId w:val="2"/>
        </w:numPr>
        <w:ind w:left="578" w:hanging="578"/>
      </w:pPr>
      <w:bookmarkStart w:id="2" w:name="_1fob9te" w:colFirst="0" w:colLast="0"/>
      <w:bookmarkEnd w:id="2"/>
      <w:r>
        <w:lastRenderedPageBreak/>
        <w:t>Apresentação do Problema</w:t>
      </w:r>
    </w:p>
    <w:p w14:paraId="2C220DE5" w14:textId="77777777" w:rsidR="00130734" w:rsidRDefault="00000000">
      <w:pPr>
        <w:widowControl/>
        <w:spacing w:line="360" w:lineRule="auto"/>
        <w:ind w:firstLine="720"/>
      </w:pPr>
      <w:r>
        <w:t>Nosso proposito a vendas de instrumentos e o aumento do uso de mídias sociais pelos vendedores. Isso dá um aumento grandioso nas vendas. A solução pra vendas de instrumentos tem se tornado cada vez mais comum em diversos setores, inclusive no mercado digital. Com a evolução da tecnologia e o aumento do acesso à internet, muitas empresas têm adotado o e-commerce como estratégia de venda, permitindo que os clientes comprem instrumentos musicais online o famoso marketing digital dos anos atuais.</w:t>
      </w:r>
    </w:p>
    <w:p w14:paraId="6FB494B5" w14:textId="77777777" w:rsidR="00DF604F" w:rsidRDefault="00DF604F">
      <w:pPr>
        <w:widowControl/>
        <w:spacing w:line="360" w:lineRule="auto"/>
        <w:ind w:firstLine="720"/>
      </w:pPr>
    </w:p>
    <w:p w14:paraId="5EE105F5" w14:textId="77777777" w:rsidR="00DF604F" w:rsidRDefault="00DF604F">
      <w:pPr>
        <w:widowControl/>
        <w:spacing w:line="360" w:lineRule="auto"/>
        <w:ind w:firstLine="720"/>
      </w:pPr>
    </w:p>
    <w:p w14:paraId="33CF576A" w14:textId="77777777" w:rsidR="00DF604F" w:rsidRDefault="00DF604F">
      <w:pPr>
        <w:widowControl/>
        <w:spacing w:line="360" w:lineRule="auto"/>
        <w:ind w:firstLine="720"/>
      </w:pPr>
    </w:p>
    <w:p w14:paraId="622846A0" w14:textId="77777777" w:rsidR="00DF604F" w:rsidRDefault="00DF604F">
      <w:pPr>
        <w:widowControl/>
        <w:spacing w:line="360" w:lineRule="auto"/>
        <w:ind w:firstLine="720"/>
      </w:pPr>
    </w:p>
    <w:p w14:paraId="762BB2A8" w14:textId="77777777" w:rsidR="00DF604F" w:rsidRDefault="00DF604F">
      <w:pPr>
        <w:widowControl/>
        <w:spacing w:line="360" w:lineRule="auto"/>
        <w:ind w:firstLine="720"/>
      </w:pPr>
    </w:p>
    <w:p w14:paraId="7C85DD17" w14:textId="77777777" w:rsidR="00DF604F" w:rsidRDefault="00DF604F">
      <w:pPr>
        <w:widowControl/>
        <w:spacing w:line="360" w:lineRule="auto"/>
        <w:ind w:firstLine="720"/>
      </w:pPr>
    </w:p>
    <w:p w14:paraId="5D484EE6" w14:textId="77777777" w:rsidR="00DF604F" w:rsidRDefault="00DF604F">
      <w:pPr>
        <w:widowControl/>
        <w:spacing w:line="360" w:lineRule="auto"/>
        <w:ind w:firstLine="720"/>
      </w:pPr>
    </w:p>
    <w:p w14:paraId="555120F8" w14:textId="77777777" w:rsidR="00DF604F" w:rsidRDefault="00DF604F">
      <w:pPr>
        <w:widowControl/>
        <w:spacing w:line="360" w:lineRule="auto"/>
        <w:ind w:firstLine="720"/>
      </w:pPr>
    </w:p>
    <w:p w14:paraId="2E670839" w14:textId="77777777" w:rsidR="00DF604F" w:rsidRDefault="00DF604F">
      <w:pPr>
        <w:widowControl/>
        <w:spacing w:line="360" w:lineRule="auto"/>
        <w:ind w:firstLine="720"/>
      </w:pPr>
    </w:p>
    <w:p w14:paraId="16E58486" w14:textId="77777777" w:rsidR="00DF604F" w:rsidRDefault="00DF604F">
      <w:pPr>
        <w:widowControl/>
        <w:spacing w:line="360" w:lineRule="auto"/>
        <w:ind w:firstLine="720"/>
      </w:pPr>
    </w:p>
    <w:p w14:paraId="401CD09F" w14:textId="77777777" w:rsidR="00DF604F" w:rsidRDefault="00DF604F">
      <w:pPr>
        <w:widowControl/>
        <w:spacing w:line="360" w:lineRule="auto"/>
        <w:ind w:firstLine="720"/>
      </w:pPr>
    </w:p>
    <w:p w14:paraId="341D9C96" w14:textId="77777777" w:rsidR="00DF604F" w:rsidRDefault="00DF604F">
      <w:pPr>
        <w:widowControl/>
        <w:spacing w:line="360" w:lineRule="auto"/>
        <w:ind w:firstLine="720"/>
      </w:pPr>
    </w:p>
    <w:p w14:paraId="5E76E9B5" w14:textId="77777777" w:rsidR="00DF604F" w:rsidRDefault="00DF604F">
      <w:pPr>
        <w:widowControl/>
        <w:spacing w:line="360" w:lineRule="auto"/>
        <w:ind w:firstLine="720"/>
      </w:pPr>
    </w:p>
    <w:p w14:paraId="3725DAAE" w14:textId="77777777" w:rsidR="00DF604F" w:rsidRDefault="00DF604F">
      <w:pPr>
        <w:widowControl/>
        <w:spacing w:line="360" w:lineRule="auto"/>
        <w:ind w:firstLine="720"/>
      </w:pPr>
    </w:p>
    <w:p w14:paraId="2386CD58" w14:textId="77777777" w:rsidR="00DF604F" w:rsidRDefault="00DF604F">
      <w:pPr>
        <w:widowControl/>
        <w:spacing w:line="360" w:lineRule="auto"/>
        <w:ind w:firstLine="720"/>
      </w:pPr>
    </w:p>
    <w:p w14:paraId="2DBF9587" w14:textId="77777777" w:rsidR="00DF604F" w:rsidRDefault="00DF604F">
      <w:pPr>
        <w:widowControl/>
        <w:spacing w:line="360" w:lineRule="auto"/>
        <w:ind w:firstLine="720"/>
      </w:pPr>
    </w:p>
    <w:p w14:paraId="65C33A57" w14:textId="77777777" w:rsidR="00DF604F" w:rsidRDefault="00DF604F">
      <w:pPr>
        <w:widowControl/>
        <w:spacing w:line="360" w:lineRule="auto"/>
        <w:ind w:firstLine="720"/>
      </w:pPr>
    </w:p>
    <w:p w14:paraId="1EB5AA03" w14:textId="77777777" w:rsidR="00DF604F" w:rsidRDefault="00DF604F">
      <w:pPr>
        <w:widowControl/>
        <w:spacing w:line="360" w:lineRule="auto"/>
        <w:ind w:firstLine="720"/>
      </w:pPr>
    </w:p>
    <w:p w14:paraId="76247827" w14:textId="77777777" w:rsidR="00DF604F" w:rsidRDefault="00DF604F">
      <w:pPr>
        <w:widowControl/>
        <w:spacing w:line="360" w:lineRule="auto"/>
        <w:ind w:firstLine="720"/>
      </w:pPr>
    </w:p>
    <w:p w14:paraId="71C55AB5" w14:textId="77777777" w:rsidR="00DF604F" w:rsidRDefault="00DF604F">
      <w:pPr>
        <w:widowControl/>
        <w:spacing w:line="360" w:lineRule="auto"/>
        <w:ind w:firstLine="720"/>
      </w:pPr>
    </w:p>
    <w:p w14:paraId="19A502B0" w14:textId="77777777" w:rsidR="00DF604F" w:rsidRDefault="00DF604F">
      <w:pPr>
        <w:widowControl/>
        <w:spacing w:line="360" w:lineRule="auto"/>
        <w:ind w:firstLine="720"/>
      </w:pPr>
    </w:p>
    <w:p w14:paraId="37A7D300" w14:textId="77777777" w:rsidR="00DF604F" w:rsidRDefault="00DF604F">
      <w:pPr>
        <w:widowControl/>
        <w:spacing w:line="360" w:lineRule="auto"/>
        <w:ind w:firstLine="720"/>
      </w:pPr>
    </w:p>
    <w:p w14:paraId="5C93F58B" w14:textId="77777777" w:rsidR="00DF604F" w:rsidRDefault="00DF604F">
      <w:pPr>
        <w:widowControl/>
        <w:spacing w:line="360" w:lineRule="auto"/>
        <w:ind w:firstLine="720"/>
      </w:pPr>
    </w:p>
    <w:p w14:paraId="317BC5D6" w14:textId="77777777" w:rsidR="00130734" w:rsidRDefault="00130734">
      <w:pPr>
        <w:widowControl/>
        <w:spacing w:line="360" w:lineRule="auto"/>
        <w:ind w:firstLine="0"/>
      </w:pPr>
    </w:p>
    <w:p w14:paraId="74616CB2" w14:textId="77777777" w:rsidR="00130734" w:rsidRPr="00DF604F" w:rsidRDefault="00000000">
      <w:pPr>
        <w:widowControl/>
        <w:spacing w:line="360" w:lineRule="auto"/>
        <w:ind w:firstLine="0"/>
        <w:rPr>
          <w:b/>
          <w:sz w:val="28"/>
          <w:szCs w:val="28"/>
        </w:rPr>
      </w:pPr>
      <w:r w:rsidRPr="00DF604F">
        <w:rPr>
          <w:b/>
          <w:sz w:val="28"/>
          <w:szCs w:val="28"/>
        </w:rPr>
        <w:lastRenderedPageBreak/>
        <w:t>2</w:t>
      </w:r>
      <w:r w:rsidRPr="00DF604F">
        <w:rPr>
          <w:b/>
          <w:sz w:val="28"/>
          <w:szCs w:val="28"/>
        </w:rPr>
        <w:tab/>
        <w:t>OBJETIVOS</w:t>
      </w:r>
    </w:p>
    <w:p w14:paraId="3934AE31" w14:textId="77777777" w:rsidR="00130734" w:rsidRDefault="00000000">
      <w:pPr>
        <w:spacing w:after="160" w:line="360" w:lineRule="auto"/>
        <w:ind w:firstLine="720"/>
      </w:pPr>
      <w:r>
        <w:t xml:space="preserve">O objetivo geral de uma venda de instrumentos é oferecer aos clientes a possibilidade de adquirir instrumentos musicais de qualidade e a melhor durabilidade dos instrumentos de forma conveniente e com um bom atendimento, de modo a atender às suas necessidades e expectativas. A venda de instrumentos musicais pode ser realizada em nossa plataforma </w:t>
      </w:r>
      <w:proofErr w:type="spellStart"/>
      <w:r>
        <w:t>pré</w:t>
      </w:r>
      <w:proofErr w:type="spellEnd"/>
      <w:r>
        <w:t>-desenvolvida com nossos melhores programadores de forma segura, sem problemas de possível hacker. Construção de um site de música. O usuário possa se cadastrar, encontrar diversos modelos de instrumentos, referencias de fabricantes e dos modelos apresentados, comparação de preço entre os modelos e os fabricantes.</w:t>
      </w:r>
    </w:p>
    <w:p w14:paraId="350B6744" w14:textId="77777777" w:rsidR="00130734" w:rsidRDefault="00130734">
      <w:pPr>
        <w:spacing w:line="360" w:lineRule="auto"/>
        <w:ind w:firstLine="0"/>
      </w:pPr>
    </w:p>
    <w:p w14:paraId="0DC7B5FE" w14:textId="77777777" w:rsidR="00DF604F" w:rsidRDefault="00DF604F">
      <w:pPr>
        <w:spacing w:line="360" w:lineRule="auto"/>
        <w:ind w:firstLine="0"/>
      </w:pPr>
    </w:p>
    <w:p w14:paraId="56926209" w14:textId="77777777" w:rsidR="00DF604F" w:rsidRDefault="00DF604F">
      <w:pPr>
        <w:spacing w:line="360" w:lineRule="auto"/>
        <w:ind w:firstLine="0"/>
      </w:pPr>
    </w:p>
    <w:p w14:paraId="379B143C" w14:textId="77777777" w:rsidR="00DF604F" w:rsidRDefault="00DF604F">
      <w:pPr>
        <w:spacing w:line="360" w:lineRule="auto"/>
        <w:ind w:firstLine="0"/>
      </w:pPr>
    </w:p>
    <w:p w14:paraId="44007CD1" w14:textId="77777777" w:rsidR="00DF604F" w:rsidRDefault="00DF604F">
      <w:pPr>
        <w:spacing w:line="360" w:lineRule="auto"/>
        <w:ind w:firstLine="0"/>
      </w:pPr>
    </w:p>
    <w:p w14:paraId="4B6B788C" w14:textId="77777777" w:rsidR="00DF604F" w:rsidRDefault="00DF604F">
      <w:pPr>
        <w:spacing w:line="360" w:lineRule="auto"/>
        <w:ind w:firstLine="0"/>
      </w:pPr>
    </w:p>
    <w:p w14:paraId="15D9BE8F" w14:textId="77777777" w:rsidR="00DF604F" w:rsidRDefault="00DF604F">
      <w:pPr>
        <w:spacing w:line="360" w:lineRule="auto"/>
        <w:ind w:firstLine="0"/>
      </w:pPr>
    </w:p>
    <w:p w14:paraId="3648A85E" w14:textId="77777777" w:rsidR="00DF604F" w:rsidRDefault="00DF604F">
      <w:pPr>
        <w:spacing w:line="360" w:lineRule="auto"/>
        <w:ind w:firstLine="0"/>
      </w:pPr>
    </w:p>
    <w:p w14:paraId="0F97AA6E" w14:textId="77777777" w:rsidR="00DF604F" w:rsidRDefault="00DF604F">
      <w:pPr>
        <w:spacing w:line="360" w:lineRule="auto"/>
        <w:ind w:firstLine="0"/>
      </w:pPr>
    </w:p>
    <w:p w14:paraId="55A72E9A" w14:textId="77777777" w:rsidR="00DF604F" w:rsidRDefault="00DF604F">
      <w:pPr>
        <w:spacing w:line="360" w:lineRule="auto"/>
        <w:ind w:firstLine="0"/>
      </w:pPr>
    </w:p>
    <w:p w14:paraId="4BA4E76F" w14:textId="77777777" w:rsidR="00DF604F" w:rsidRDefault="00DF604F">
      <w:pPr>
        <w:spacing w:line="360" w:lineRule="auto"/>
        <w:ind w:firstLine="0"/>
      </w:pPr>
    </w:p>
    <w:p w14:paraId="4FE816EE" w14:textId="77777777" w:rsidR="00DF604F" w:rsidRDefault="00DF604F">
      <w:pPr>
        <w:spacing w:line="360" w:lineRule="auto"/>
        <w:ind w:firstLine="0"/>
      </w:pPr>
    </w:p>
    <w:p w14:paraId="315CB7E7" w14:textId="77777777" w:rsidR="00DF604F" w:rsidRDefault="00DF604F">
      <w:pPr>
        <w:spacing w:line="360" w:lineRule="auto"/>
        <w:ind w:firstLine="0"/>
      </w:pPr>
    </w:p>
    <w:p w14:paraId="40D6FDBE" w14:textId="77777777" w:rsidR="00DF604F" w:rsidRDefault="00DF604F">
      <w:pPr>
        <w:spacing w:line="360" w:lineRule="auto"/>
        <w:ind w:firstLine="0"/>
      </w:pPr>
    </w:p>
    <w:p w14:paraId="7D2F3EC5" w14:textId="77777777" w:rsidR="00DF604F" w:rsidRDefault="00DF604F">
      <w:pPr>
        <w:spacing w:line="360" w:lineRule="auto"/>
        <w:ind w:firstLine="0"/>
      </w:pPr>
    </w:p>
    <w:p w14:paraId="32D9FD1D" w14:textId="77777777" w:rsidR="00DF604F" w:rsidRDefault="00DF604F">
      <w:pPr>
        <w:spacing w:line="360" w:lineRule="auto"/>
        <w:ind w:firstLine="0"/>
      </w:pPr>
    </w:p>
    <w:p w14:paraId="1A3ECB83" w14:textId="77777777" w:rsidR="00DF604F" w:rsidRDefault="00DF604F">
      <w:pPr>
        <w:spacing w:line="360" w:lineRule="auto"/>
        <w:ind w:firstLine="0"/>
      </w:pPr>
    </w:p>
    <w:p w14:paraId="2FA6D5B1" w14:textId="77777777" w:rsidR="00DF604F" w:rsidRDefault="00DF604F">
      <w:pPr>
        <w:spacing w:line="360" w:lineRule="auto"/>
        <w:ind w:firstLine="0"/>
      </w:pPr>
    </w:p>
    <w:p w14:paraId="503D5AFE" w14:textId="77777777" w:rsidR="00DF604F" w:rsidRDefault="00DF604F">
      <w:pPr>
        <w:spacing w:line="360" w:lineRule="auto"/>
        <w:ind w:firstLine="0"/>
      </w:pPr>
    </w:p>
    <w:p w14:paraId="7CEF95F2" w14:textId="77777777" w:rsidR="00DF604F" w:rsidRDefault="00DF604F">
      <w:pPr>
        <w:spacing w:line="360" w:lineRule="auto"/>
        <w:ind w:firstLine="0"/>
      </w:pPr>
    </w:p>
    <w:p w14:paraId="6EDE90A5" w14:textId="77777777" w:rsidR="00DF604F" w:rsidRDefault="00DF604F">
      <w:pPr>
        <w:spacing w:line="360" w:lineRule="auto"/>
        <w:ind w:firstLine="0"/>
      </w:pPr>
    </w:p>
    <w:p w14:paraId="118570E6" w14:textId="77777777" w:rsidR="00130734" w:rsidRDefault="00000000">
      <w:pPr>
        <w:spacing w:line="360" w:lineRule="auto"/>
        <w:ind w:firstLine="0"/>
        <w:rPr>
          <w:b/>
          <w:sz w:val="28"/>
          <w:szCs w:val="28"/>
        </w:rPr>
      </w:pPr>
      <w:proofErr w:type="gramStart"/>
      <w:r>
        <w:rPr>
          <w:b/>
          <w:sz w:val="28"/>
          <w:szCs w:val="28"/>
        </w:rPr>
        <w:lastRenderedPageBreak/>
        <w:t>3  METODOLOGIA</w:t>
      </w:r>
      <w:proofErr w:type="gramEnd"/>
    </w:p>
    <w:p w14:paraId="540CD0CA" w14:textId="77777777" w:rsidR="00130734" w:rsidRPr="00DF604F" w:rsidRDefault="00000000">
      <w:pPr>
        <w:widowControl/>
        <w:spacing w:line="360" w:lineRule="auto"/>
        <w:ind w:firstLine="720"/>
      </w:pPr>
      <w:r w:rsidRPr="00DF604F">
        <w:t xml:space="preserve">Este estudo caracteriza-se como uma pesquisa qualitativa exploratória e descritiva. Exploratória por conter questões e hipóteses para estudos futuros. Descritiva porque descreve fatos e fenômenos da realidade. </w:t>
      </w:r>
    </w:p>
    <w:p w14:paraId="0AB2B2BF" w14:textId="77777777" w:rsidR="00130734" w:rsidRPr="00DF604F" w:rsidRDefault="00000000">
      <w:pPr>
        <w:spacing w:after="160" w:line="360" w:lineRule="auto"/>
        <w:ind w:firstLine="0"/>
        <w:rPr>
          <w:b/>
        </w:rPr>
      </w:pPr>
      <w:r w:rsidRPr="00DF604F">
        <w:t>Para Godoy (1995), a pesquisa qualitativa é rica em descrições contextualizadas, e por isso pode ser considerada descritiva. Gil (1994) descreve que a pesquisa exploratória tem como principal finalidade o aperfeiçoamento das ideias e intuições, proporcionando o conhecimento e a familiaridade com o problema em estudo, construindo hipóteses futuras e explicitando o problema estudado. Já a pesquisa descritiva descreve as características do fenômeno e estabelece as relações entre as variáveis. O estudo de caso possibilita a investigação profunda de uma empresa, tendo como objetivo o teste de validade das hipóteses de pesquisa, baseadas em um referencial teórico. Quando os fenômenos e o contexto não estão muito bem delineados, sendo usadas fonte de evidências diversificadas, tem-se no estudo de caso, um modelo de pesquisa empírica que investiga tais fenômenos (YIN, 2001).</w:t>
      </w:r>
    </w:p>
    <w:p w14:paraId="0480094E" w14:textId="77777777" w:rsidR="00130734" w:rsidRDefault="00130734">
      <w:pPr>
        <w:pBdr>
          <w:top w:val="nil"/>
          <w:left w:val="nil"/>
          <w:bottom w:val="nil"/>
          <w:right w:val="nil"/>
          <w:between w:val="nil"/>
        </w:pBdr>
        <w:spacing w:line="360" w:lineRule="auto"/>
        <w:ind w:firstLine="0"/>
        <w:rPr>
          <w:b/>
          <w:sz w:val="28"/>
          <w:szCs w:val="28"/>
        </w:rPr>
      </w:pPr>
    </w:p>
    <w:p w14:paraId="4BC5DC6C" w14:textId="77777777" w:rsidR="00DF604F" w:rsidRDefault="00DF604F">
      <w:pPr>
        <w:pBdr>
          <w:top w:val="nil"/>
          <w:left w:val="nil"/>
          <w:bottom w:val="nil"/>
          <w:right w:val="nil"/>
          <w:between w:val="nil"/>
        </w:pBdr>
        <w:spacing w:line="360" w:lineRule="auto"/>
        <w:ind w:firstLine="0"/>
        <w:rPr>
          <w:b/>
          <w:sz w:val="28"/>
          <w:szCs w:val="28"/>
        </w:rPr>
      </w:pPr>
    </w:p>
    <w:p w14:paraId="78E01545" w14:textId="77777777" w:rsidR="00DF604F" w:rsidRDefault="00DF604F">
      <w:pPr>
        <w:pBdr>
          <w:top w:val="nil"/>
          <w:left w:val="nil"/>
          <w:bottom w:val="nil"/>
          <w:right w:val="nil"/>
          <w:between w:val="nil"/>
        </w:pBdr>
        <w:spacing w:line="360" w:lineRule="auto"/>
        <w:ind w:firstLine="0"/>
        <w:rPr>
          <w:b/>
          <w:sz w:val="28"/>
          <w:szCs w:val="28"/>
        </w:rPr>
      </w:pPr>
    </w:p>
    <w:p w14:paraId="6C2F694D" w14:textId="77777777" w:rsidR="00DF604F" w:rsidRDefault="00DF604F">
      <w:pPr>
        <w:pBdr>
          <w:top w:val="nil"/>
          <w:left w:val="nil"/>
          <w:bottom w:val="nil"/>
          <w:right w:val="nil"/>
          <w:between w:val="nil"/>
        </w:pBdr>
        <w:spacing w:line="360" w:lineRule="auto"/>
        <w:ind w:firstLine="0"/>
        <w:rPr>
          <w:b/>
          <w:sz w:val="28"/>
          <w:szCs w:val="28"/>
        </w:rPr>
      </w:pPr>
    </w:p>
    <w:p w14:paraId="5D49E4EC" w14:textId="77777777" w:rsidR="00DF604F" w:rsidRDefault="00DF604F">
      <w:pPr>
        <w:pBdr>
          <w:top w:val="nil"/>
          <w:left w:val="nil"/>
          <w:bottom w:val="nil"/>
          <w:right w:val="nil"/>
          <w:between w:val="nil"/>
        </w:pBdr>
        <w:spacing w:line="360" w:lineRule="auto"/>
        <w:ind w:firstLine="0"/>
        <w:rPr>
          <w:b/>
          <w:sz w:val="28"/>
          <w:szCs w:val="28"/>
        </w:rPr>
      </w:pPr>
    </w:p>
    <w:p w14:paraId="0E67BE36" w14:textId="77777777" w:rsidR="00DF604F" w:rsidRDefault="00DF604F">
      <w:pPr>
        <w:pBdr>
          <w:top w:val="nil"/>
          <w:left w:val="nil"/>
          <w:bottom w:val="nil"/>
          <w:right w:val="nil"/>
          <w:between w:val="nil"/>
        </w:pBdr>
        <w:spacing w:line="360" w:lineRule="auto"/>
        <w:ind w:firstLine="0"/>
        <w:rPr>
          <w:b/>
          <w:sz w:val="28"/>
          <w:szCs w:val="28"/>
        </w:rPr>
      </w:pPr>
    </w:p>
    <w:p w14:paraId="3365B5C4" w14:textId="77777777" w:rsidR="00DF604F" w:rsidRDefault="00DF604F">
      <w:pPr>
        <w:pBdr>
          <w:top w:val="nil"/>
          <w:left w:val="nil"/>
          <w:bottom w:val="nil"/>
          <w:right w:val="nil"/>
          <w:between w:val="nil"/>
        </w:pBdr>
        <w:spacing w:line="360" w:lineRule="auto"/>
        <w:ind w:firstLine="0"/>
        <w:rPr>
          <w:b/>
          <w:sz w:val="28"/>
          <w:szCs w:val="28"/>
        </w:rPr>
      </w:pPr>
    </w:p>
    <w:p w14:paraId="3AAD85CA" w14:textId="77777777" w:rsidR="00DF604F" w:rsidRDefault="00DF604F">
      <w:pPr>
        <w:pBdr>
          <w:top w:val="nil"/>
          <w:left w:val="nil"/>
          <w:bottom w:val="nil"/>
          <w:right w:val="nil"/>
          <w:between w:val="nil"/>
        </w:pBdr>
        <w:spacing w:line="360" w:lineRule="auto"/>
        <w:ind w:firstLine="0"/>
        <w:rPr>
          <w:b/>
          <w:sz w:val="28"/>
          <w:szCs w:val="28"/>
        </w:rPr>
      </w:pPr>
    </w:p>
    <w:p w14:paraId="476F1BE6" w14:textId="77777777" w:rsidR="00DF604F" w:rsidRDefault="00DF604F">
      <w:pPr>
        <w:pBdr>
          <w:top w:val="nil"/>
          <w:left w:val="nil"/>
          <w:bottom w:val="nil"/>
          <w:right w:val="nil"/>
          <w:between w:val="nil"/>
        </w:pBdr>
        <w:spacing w:line="360" w:lineRule="auto"/>
        <w:ind w:firstLine="0"/>
        <w:rPr>
          <w:b/>
          <w:sz w:val="28"/>
          <w:szCs w:val="28"/>
        </w:rPr>
      </w:pPr>
    </w:p>
    <w:p w14:paraId="42CB5C62" w14:textId="77777777" w:rsidR="00DF604F" w:rsidRDefault="00DF604F">
      <w:pPr>
        <w:pBdr>
          <w:top w:val="nil"/>
          <w:left w:val="nil"/>
          <w:bottom w:val="nil"/>
          <w:right w:val="nil"/>
          <w:between w:val="nil"/>
        </w:pBdr>
        <w:spacing w:line="360" w:lineRule="auto"/>
        <w:ind w:firstLine="0"/>
        <w:rPr>
          <w:b/>
          <w:sz w:val="28"/>
          <w:szCs w:val="28"/>
        </w:rPr>
      </w:pPr>
    </w:p>
    <w:p w14:paraId="41065900" w14:textId="77777777" w:rsidR="00DF604F" w:rsidRDefault="00DF604F">
      <w:pPr>
        <w:pBdr>
          <w:top w:val="nil"/>
          <w:left w:val="nil"/>
          <w:bottom w:val="nil"/>
          <w:right w:val="nil"/>
          <w:between w:val="nil"/>
        </w:pBdr>
        <w:spacing w:line="360" w:lineRule="auto"/>
        <w:ind w:firstLine="0"/>
        <w:rPr>
          <w:b/>
          <w:sz w:val="28"/>
          <w:szCs w:val="28"/>
        </w:rPr>
      </w:pPr>
    </w:p>
    <w:p w14:paraId="7D9BEA4E" w14:textId="77777777" w:rsidR="00DF604F" w:rsidRDefault="00DF604F">
      <w:pPr>
        <w:pBdr>
          <w:top w:val="nil"/>
          <w:left w:val="nil"/>
          <w:bottom w:val="nil"/>
          <w:right w:val="nil"/>
          <w:between w:val="nil"/>
        </w:pBdr>
        <w:spacing w:line="360" w:lineRule="auto"/>
        <w:ind w:firstLine="0"/>
        <w:rPr>
          <w:b/>
          <w:sz w:val="28"/>
          <w:szCs w:val="28"/>
        </w:rPr>
      </w:pPr>
    </w:p>
    <w:p w14:paraId="6F4C1F88" w14:textId="77777777" w:rsidR="00DF604F" w:rsidRDefault="00DF604F">
      <w:pPr>
        <w:pBdr>
          <w:top w:val="nil"/>
          <w:left w:val="nil"/>
          <w:bottom w:val="nil"/>
          <w:right w:val="nil"/>
          <w:between w:val="nil"/>
        </w:pBdr>
        <w:spacing w:line="360" w:lineRule="auto"/>
        <w:ind w:firstLine="0"/>
        <w:rPr>
          <w:b/>
          <w:sz w:val="28"/>
          <w:szCs w:val="28"/>
        </w:rPr>
      </w:pPr>
    </w:p>
    <w:p w14:paraId="1EE2028F" w14:textId="77777777" w:rsidR="00DF604F" w:rsidRDefault="00DF604F">
      <w:pPr>
        <w:pBdr>
          <w:top w:val="nil"/>
          <w:left w:val="nil"/>
          <w:bottom w:val="nil"/>
          <w:right w:val="nil"/>
          <w:between w:val="nil"/>
        </w:pBdr>
        <w:spacing w:line="360" w:lineRule="auto"/>
        <w:ind w:firstLine="0"/>
        <w:rPr>
          <w:b/>
          <w:sz w:val="28"/>
          <w:szCs w:val="28"/>
        </w:rPr>
      </w:pPr>
    </w:p>
    <w:p w14:paraId="3EF1A67D" w14:textId="77777777" w:rsidR="00130734" w:rsidRPr="00DF604F" w:rsidRDefault="00000000">
      <w:pPr>
        <w:pBdr>
          <w:top w:val="nil"/>
          <w:left w:val="nil"/>
          <w:bottom w:val="nil"/>
          <w:right w:val="nil"/>
          <w:between w:val="nil"/>
        </w:pBdr>
        <w:spacing w:line="360" w:lineRule="auto"/>
        <w:ind w:firstLine="0"/>
        <w:rPr>
          <w:b/>
          <w:sz w:val="28"/>
          <w:szCs w:val="28"/>
        </w:rPr>
      </w:pPr>
      <w:r w:rsidRPr="00DF604F">
        <w:rPr>
          <w:b/>
          <w:sz w:val="28"/>
          <w:szCs w:val="28"/>
        </w:rPr>
        <w:lastRenderedPageBreak/>
        <w:t xml:space="preserve">4 </w:t>
      </w:r>
      <w:r w:rsidRPr="00DF604F">
        <w:rPr>
          <w:b/>
          <w:sz w:val="28"/>
          <w:szCs w:val="28"/>
        </w:rPr>
        <w:tab/>
        <w:t>REFERENCIAL TEÓRICO</w:t>
      </w:r>
    </w:p>
    <w:p w14:paraId="53DCD593" w14:textId="41C2B559" w:rsidR="00130734" w:rsidRDefault="00000000" w:rsidP="00DF604F">
      <w:pPr>
        <w:pBdr>
          <w:top w:val="nil"/>
          <w:left w:val="nil"/>
          <w:bottom w:val="nil"/>
          <w:right w:val="nil"/>
          <w:between w:val="nil"/>
        </w:pBdr>
        <w:spacing w:line="360" w:lineRule="auto"/>
        <w:ind w:firstLine="0"/>
      </w:pPr>
      <w:r>
        <w:rPr>
          <w:color w:val="000000"/>
          <w:sz w:val="22"/>
          <w:szCs w:val="22"/>
        </w:rPr>
        <w:tab/>
      </w:r>
      <w:commentRangeStart w:id="3"/>
      <w:r>
        <w:t>Um</w:t>
      </w:r>
      <w:commentRangeEnd w:id="3"/>
      <w:r w:rsidR="00DF604F">
        <w:rPr>
          <w:rStyle w:val="Refdecomentrio"/>
        </w:rPr>
        <w:commentReference w:id="3"/>
      </w:r>
      <w:r>
        <w:t xml:space="preserve"> sistema de informação é um conjunto de componentes interconectados que trabalham juntos para coletar, processar, armazenar e distribuir informações em uma organização. Esses componentes incluem hardware, software, pessoas, processos e dados.</w:t>
      </w:r>
    </w:p>
    <w:p w14:paraId="59FA5160" w14:textId="77777777" w:rsidR="00130734" w:rsidRDefault="00000000">
      <w:pPr>
        <w:pBdr>
          <w:top w:val="nil"/>
          <w:left w:val="nil"/>
          <w:bottom w:val="nil"/>
          <w:right w:val="nil"/>
          <w:between w:val="nil"/>
        </w:pBdr>
        <w:spacing w:line="360" w:lineRule="auto"/>
        <w:ind w:firstLine="720"/>
      </w:pPr>
      <w:r>
        <w:t>Dentro de um sistema de informação, é comum haver a divisão entre front-</w:t>
      </w:r>
      <w:proofErr w:type="spellStart"/>
      <w:r>
        <w:t>end</w:t>
      </w:r>
      <w:proofErr w:type="spellEnd"/>
      <w:r>
        <w:t xml:space="preserve"> e </w:t>
      </w:r>
      <w:proofErr w:type="spellStart"/>
      <w:r>
        <w:t>back</w:t>
      </w:r>
      <w:proofErr w:type="spellEnd"/>
      <w:r>
        <w:t>-end. O front-</w:t>
      </w:r>
      <w:proofErr w:type="spellStart"/>
      <w:r>
        <w:t>end</w:t>
      </w:r>
      <w:proofErr w:type="spellEnd"/>
      <w:r>
        <w:t xml:space="preserve"> é a parte do sistema que interage diretamente com o usuário, como a interface do usuário, as páginas da web e os aplicativos móveis. Ele é responsável por coletar as informações do usuário e enviar as solicitações ao </w:t>
      </w:r>
      <w:proofErr w:type="spellStart"/>
      <w:r>
        <w:t>back-end</w:t>
      </w:r>
      <w:proofErr w:type="spellEnd"/>
      <w:r>
        <w:t xml:space="preserve"> para processamento.</w:t>
      </w:r>
    </w:p>
    <w:p w14:paraId="7310BC12" w14:textId="54A69348" w:rsidR="00130734" w:rsidRDefault="00000000">
      <w:pPr>
        <w:pBdr>
          <w:top w:val="nil"/>
          <w:left w:val="nil"/>
          <w:bottom w:val="nil"/>
          <w:right w:val="nil"/>
          <w:between w:val="nil"/>
        </w:pBdr>
        <w:spacing w:line="360" w:lineRule="auto"/>
        <w:ind w:firstLine="720"/>
      </w:pPr>
      <w:r>
        <w:t xml:space="preserve">Já o </w:t>
      </w:r>
      <w:proofErr w:type="spellStart"/>
      <w:r>
        <w:t>back-end</w:t>
      </w:r>
      <w:proofErr w:type="spellEnd"/>
      <w:r>
        <w:t xml:space="preserve"> é a parte do sistema que fica nos bastidores e que é responsável pelo processamento e armazenamento de dados. Ele geralmente inclui o servidor, o banco de dados e a lógica de negócios. O </w:t>
      </w:r>
      <w:proofErr w:type="spellStart"/>
      <w:r>
        <w:t>back-end</w:t>
      </w:r>
      <w:proofErr w:type="spellEnd"/>
      <w:r>
        <w:t xml:space="preserve"> é responsável por atender as solicitações recebidas pelo front-</w:t>
      </w:r>
      <w:proofErr w:type="spellStart"/>
      <w:r>
        <w:t>end</w:t>
      </w:r>
      <w:proofErr w:type="spellEnd"/>
      <w:r>
        <w:t xml:space="preserve">, processar os dados e enviar a resposta de volta e tudo isso inclui usando </w:t>
      </w:r>
      <w:r w:rsidR="00DF604F">
        <w:t>HTML,</w:t>
      </w:r>
      <w:ins w:id="4" w:author="aparecida.silva.ferreira@escola.pr.gov.br" w:date="2023-05-17T23:34:00Z">
        <w:r w:rsidR="00DF604F">
          <w:t xml:space="preserve"> </w:t>
        </w:r>
      </w:ins>
      <w:r w:rsidR="00DF604F">
        <w:t>CSS,</w:t>
      </w:r>
      <w:ins w:id="5" w:author="aparecida.silva.ferreira@escola.pr.gov.br" w:date="2023-05-17T23:34:00Z">
        <w:r w:rsidR="00DF604F">
          <w:t xml:space="preserve"> </w:t>
        </w:r>
      </w:ins>
      <w:del w:id="6" w:author="aparecida.silva.ferreira@escola.pr.gov.br" w:date="2023-05-17T23:34:00Z">
        <w:r w:rsidDel="00DF604F">
          <w:delText>javascript</w:delText>
        </w:r>
      </w:del>
      <w:proofErr w:type="gramStart"/>
      <w:ins w:id="7" w:author="aparecida.silva.ferreira@escola.pr.gov.br" w:date="2023-05-17T23:34:00Z">
        <w:r w:rsidR="00DF604F">
          <w:t xml:space="preserve">JAVASCRIPT </w:t>
        </w:r>
      </w:ins>
      <w:r w:rsidR="00DF604F">
        <w:t>,PHP</w:t>
      </w:r>
      <w:proofErr w:type="gramEnd"/>
      <w:r w:rsidR="00DF604F">
        <w:t xml:space="preserve"> </w:t>
      </w:r>
      <w:r>
        <w:t xml:space="preserve">e o banco de dados </w:t>
      </w:r>
      <w:r w:rsidR="00DF604F">
        <w:t>MYSQL.</w:t>
      </w:r>
    </w:p>
    <w:p w14:paraId="640BE377" w14:textId="77777777" w:rsidR="00130734" w:rsidRDefault="00000000">
      <w:pPr>
        <w:pBdr>
          <w:top w:val="nil"/>
          <w:left w:val="nil"/>
          <w:bottom w:val="nil"/>
          <w:right w:val="nil"/>
          <w:between w:val="nil"/>
        </w:pBdr>
        <w:spacing w:line="360" w:lineRule="auto"/>
        <w:ind w:firstLine="720"/>
      </w:pPr>
      <w:r>
        <w:t>O front-</w:t>
      </w:r>
      <w:proofErr w:type="spellStart"/>
      <w:r>
        <w:t>end</w:t>
      </w:r>
      <w:proofErr w:type="spellEnd"/>
      <w:r>
        <w:t xml:space="preserve"> e o </w:t>
      </w:r>
      <w:proofErr w:type="spellStart"/>
      <w:r>
        <w:t>back-end</w:t>
      </w:r>
      <w:proofErr w:type="spellEnd"/>
      <w:r>
        <w:t xml:space="preserve"> trabalham juntos para criar um sistema de informação completo e eficiente. Eles devem ser projetados e implementados de forma a garantir que a interface do usuário seja amigável e intuitiva, enquanto o </w:t>
      </w:r>
      <w:proofErr w:type="spellStart"/>
      <w:r>
        <w:t>back-end</w:t>
      </w:r>
      <w:proofErr w:type="spellEnd"/>
      <w:r>
        <w:t xml:space="preserve"> seja robusto, seguro e escalável para lidar com grandes volumes de </w:t>
      </w:r>
      <w:commentRangeStart w:id="8"/>
      <w:r>
        <w:t>dados</w:t>
      </w:r>
      <w:commentRangeEnd w:id="8"/>
      <w:r w:rsidR="00DF604F">
        <w:rPr>
          <w:rStyle w:val="Refdecomentrio"/>
        </w:rPr>
        <w:commentReference w:id="8"/>
      </w:r>
      <w:r>
        <w:t>.</w:t>
      </w:r>
    </w:p>
    <w:p w14:paraId="37223FD8" w14:textId="77777777" w:rsidR="00130734" w:rsidRDefault="00130734">
      <w:pPr>
        <w:pBdr>
          <w:top w:val="nil"/>
          <w:left w:val="nil"/>
          <w:bottom w:val="nil"/>
          <w:right w:val="nil"/>
          <w:between w:val="nil"/>
        </w:pBdr>
        <w:spacing w:line="360" w:lineRule="auto"/>
        <w:ind w:firstLine="720"/>
      </w:pPr>
    </w:p>
    <w:p w14:paraId="37F825B9" w14:textId="77777777" w:rsidR="00130734" w:rsidRDefault="00130734">
      <w:pPr>
        <w:pBdr>
          <w:top w:val="nil"/>
          <w:left w:val="nil"/>
          <w:bottom w:val="nil"/>
          <w:right w:val="nil"/>
          <w:between w:val="nil"/>
        </w:pBdr>
        <w:spacing w:line="360" w:lineRule="auto"/>
        <w:ind w:firstLine="0"/>
        <w:rPr>
          <w:b/>
          <w:sz w:val="28"/>
          <w:szCs w:val="28"/>
        </w:rPr>
      </w:pPr>
    </w:p>
    <w:p w14:paraId="45CC0565" w14:textId="77777777" w:rsidR="00130734" w:rsidRDefault="00000000">
      <w:pPr>
        <w:pStyle w:val="Ttulo1"/>
        <w:spacing w:line="360" w:lineRule="auto"/>
        <w:rPr>
          <w:sz w:val="38"/>
          <w:szCs w:val="38"/>
        </w:rPr>
      </w:pPr>
      <w:bookmarkStart w:id="9" w:name="_3dy6vkm" w:colFirst="0" w:colLast="0"/>
      <w:bookmarkEnd w:id="9"/>
      <w:r>
        <w:lastRenderedPageBreak/>
        <w:t xml:space="preserve">5 DOCUMENTAÇÃO </w:t>
      </w:r>
      <w:r>
        <w:rPr>
          <w:sz w:val="38"/>
          <w:szCs w:val="38"/>
        </w:rPr>
        <w:t>do projeto</w:t>
      </w:r>
    </w:p>
    <w:p w14:paraId="64865C33" w14:textId="29D47F6A" w:rsidR="00CE1F3A" w:rsidRPr="00CE1F3A" w:rsidRDefault="00CE1F3A" w:rsidP="00CE1F3A">
      <w:pPr>
        <w:spacing w:line="360" w:lineRule="auto"/>
        <w:ind w:firstLine="720"/>
      </w:pPr>
      <w:r w:rsidRPr="00CE1F3A">
        <w:t xml:space="preserve">A documentação de um projeto é essencial por vários motivos. Ela serve como um registro completo das decisões tomadas, dos requisitos, do design, da implementação e de outras informações relevantes relacionadas ao projeto. Em resumo, a documentação de um projeto é importante para garantir a comunicação eficaz, facilitar a transferência de conhecimento, </w:t>
      </w:r>
      <w:r w:rsidRPr="00CE1F3A">
        <w:t>fornece</w:t>
      </w:r>
      <w:r w:rsidRPr="00CE1F3A">
        <w:t xml:space="preserve"> suporte e manutenção adequados, rastrear mudanças e promover a melhoria contínua.</w:t>
      </w:r>
    </w:p>
    <w:p w14:paraId="45288A94" w14:textId="77777777" w:rsidR="00CE1F3A" w:rsidRPr="00CE1F3A" w:rsidRDefault="00CE1F3A" w:rsidP="00CE1F3A">
      <w:pPr>
        <w:spacing w:line="360" w:lineRule="auto"/>
        <w:ind w:firstLine="0"/>
        <w:jc w:val="left"/>
      </w:pPr>
      <w:r w:rsidRPr="00CE1F3A">
        <w:rPr>
          <w:b/>
        </w:rPr>
        <w:t>CICLO DE VIDA</w:t>
      </w:r>
      <w:r w:rsidRPr="00CE1F3A">
        <w:t xml:space="preserve"> </w:t>
      </w:r>
    </w:p>
    <w:p w14:paraId="3F593B37" w14:textId="77777777" w:rsidR="00CE1F3A" w:rsidRDefault="00CE1F3A" w:rsidP="00CE1F3A">
      <w:pPr>
        <w:spacing w:line="360" w:lineRule="auto"/>
        <w:ind w:firstLine="578"/>
        <w:rPr>
          <w:sz w:val="22"/>
          <w:szCs w:val="22"/>
        </w:rPr>
      </w:pPr>
      <w:r w:rsidRPr="00CE1F3A">
        <w:t>O ciclo de vida de um programa de computador é uma estrutura que indica os procedimentos e tarefas envolvidos na criação, funcionamento e manutenção de um software, abrangendo efetivamente toda a duração do sistema. Nesse percurso, são utilizados modelos que estabelecem a maneira como o software será concebido, lançado, aprimorado e concluído. A seleção desse modelo, que determinará a sequência das etapas das atividades, é feita em conjunto pelo cliente e pela equipe de desenvolvimento, e diversos fatores podem influenciá-la, como aspectos comerciais, disponibilidade de tempo, custo e composição da equipe. A sequência das fases é que irá definir o ciclo de vida do software em questão</w:t>
      </w:r>
      <w:r w:rsidRPr="00215054">
        <w:rPr>
          <w:sz w:val="22"/>
          <w:szCs w:val="22"/>
        </w:rPr>
        <w:t xml:space="preserve">. </w:t>
      </w:r>
      <w:r w:rsidRPr="00E0053B">
        <w:rPr>
          <w:noProof/>
          <w:sz w:val="22"/>
          <w:szCs w:val="22"/>
        </w:rPr>
        <w:drawing>
          <wp:inline distT="0" distB="0" distL="0" distR="0" wp14:anchorId="2C4B4A2D" wp14:editId="10E5339F">
            <wp:extent cx="5718810" cy="28600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0459" cy="2870867"/>
                    </a:xfrm>
                    <a:prstGeom prst="rect">
                      <a:avLst/>
                    </a:prstGeom>
                  </pic:spPr>
                </pic:pic>
              </a:graphicData>
            </a:graphic>
          </wp:inline>
        </w:drawing>
      </w:r>
    </w:p>
    <w:p w14:paraId="0A38B74A" w14:textId="77777777" w:rsidR="00CE1F3A" w:rsidRPr="00CE1F3A" w:rsidRDefault="00CE1F3A" w:rsidP="00CE1F3A">
      <w:pPr>
        <w:spacing w:line="360" w:lineRule="auto"/>
        <w:ind w:firstLine="0"/>
        <w:rPr>
          <w:bCs/>
          <w:color w:val="000000"/>
        </w:rPr>
      </w:pPr>
      <w:r w:rsidRPr="00CE1F3A">
        <w:rPr>
          <w:bCs/>
        </w:rPr>
        <w:t xml:space="preserve">Fonte: </w:t>
      </w:r>
      <w:proofErr w:type="gramStart"/>
      <w:r w:rsidRPr="00CE1F3A">
        <w:rPr>
          <w:bCs/>
        </w:rPr>
        <w:t>Souza,Dalagnoll</w:t>
      </w:r>
      <w:proofErr w:type="gramEnd"/>
      <w:r w:rsidRPr="00CE1F3A">
        <w:rPr>
          <w:bCs/>
        </w:rPr>
        <w:t>,2023</w:t>
      </w:r>
    </w:p>
    <w:p w14:paraId="2EAEFD50" w14:textId="77777777" w:rsidR="00CE1F3A" w:rsidRPr="00ED43AB" w:rsidRDefault="00CE1F3A" w:rsidP="00CE1F3A">
      <w:pPr>
        <w:spacing w:line="360" w:lineRule="auto"/>
        <w:ind w:firstLine="0"/>
        <w:rPr>
          <w:sz w:val="22"/>
          <w:szCs w:val="22"/>
        </w:rPr>
      </w:pPr>
    </w:p>
    <w:p w14:paraId="5D417296" w14:textId="77777777" w:rsidR="00CE1F3A" w:rsidRDefault="00CE1F3A" w:rsidP="00CE1F3A">
      <w:pPr>
        <w:pStyle w:val="Ttulo2"/>
        <w:spacing w:before="0" w:after="0"/>
      </w:pPr>
      <w:bookmarkStart w:id="10" w:name="_1t3h5sf" w:colFirst="0" w:colLast="0"/>
      <w:bookmarkEnd w:id="10"/>
      <w:r>
        <w:lastRenderedPageBreak/>
        <w:t xml:space="preserve">5.1 Requisitos </w:t>
      </w:r>
    </w:p>
    <w:p w14:paraId="32D5DAE1" w14:textId="77777777" w:rsidR="00CE1F3A" w:rsidRPr="00301250" w:rsidRDefault="00CE1F3A" w:rsidP="00CE1F3A">
      <w:pPr>
        <w:spacing w:line="360" w:lineRule="auto"/>
      </w:pPr>
      <w:r w:rsidRPr="00ED43AB">
        <w:rPr>
          <w:sz w:val="22"/>
          <w:szCs w:val="22"/>
        </w:rPr>
        <w:t xml:space="preserve">Requisitos funcionais são todos os problemas e necessidades que devem ser atendidos e resolvidos pelo software por meio de funções ou </w:t>
      </w:r>
      <w:proofErr w:type="spellStart"/>
      <w:proofErr w:type="gramStart"/>
      <w:r w:rsidRPr="00ED43AB">
        <w:rPr>
          <w:sz w:val="22"/>
          <w:szCs w:val="22"/>
        </w:rPr>
        <w:t>serviços.Tudo</w:t>
      </w:r>
      <w:proofErr w:type="spellEnd"/>
      <w:proofErr w:type="gramEnd"/>
      <w:r w:rsidRPr="00ED43AB">
        <w:rPr>
          <w:sz w:val="22"/>
          <w:szCs w:val="22"/>
        </w:rPr>
        <w:t xml:space="preserve"> o que for relacionado a uma ação a ser feita é considerado uma função. Também é importante lembrar que quanto menos ambíguos e mais objetivos forem os requisitos funcionais, maior será a qualidade do software gerado. Requisitos não funcionais são todos aqueles relacionados à forma como o software tornará realidade os que está sendo planejado. Ou seja, enquanto os requisitos funcionais estão focados no que será feito, os não funcionais descrevem como serão feitos. Assim, todos os pré-requisitos do sistema, de hardware, de software e operacionais são documentados separadamente</w:t>
      </w:r>
      <w:r w:rsidRPr="00ED43AB">
        <w:t>.</w:t>
      </w:r>
    </w:p>
    <w:p w14:paraId="5739008B" w14:textId="479C749A" w:rsidR="00CE1F3A" w:rsidRDefault="00CE1F3A" w:rsidP="00CE1F3A">
      <w:pPr>
        <w:tabs>
          <w:tab w:val="left" w:pos="0"/>
          <w:tab w:val="left" w:pos="0"/>
          <w:tab w:val="left" w:pos="0"/>
        </w:tabs>
        <w:spacing w:line="360" w:lineRule="auto"/>
        <w:ind w:firstLine="0"/>
      </w:pPr>
      <w:r>
        <w:tab/>
      </w:r>
    </w:p>
    <w:p w14:paraId="40D6B873" w14:textId="77777777" w:rsidR="00CE1F3A" w:rsidRDefault="00CE1F3A" w:rsidP="00CE1F3A">
      <w:pPr>
        <w:pStyle w:val="Ttulo2"/>
        <w:spacing w:before="0" w:after="0"/>
      </w:pPr>
      <w:bookmarkStart w:id="11" w:name="_4d34og8" w:colFirst="0" w:colLast="0"/>
      <w:bookmarkEnd w:id="11"/>
      <w:r>
        <w:t>5.1.1 Requisitos funcionais</w:t>
      </w:r>
    </w:p>
    <w:p w14:paraId="086EF975" w14:textId="77777777" w:rsidR="00CE1F3A" w:rsidRDefault="00CE1F3A" w:rsidP="00CE1F3A">
      <w:pPr>
        <w:pStyle w:val="PargrafodaLista"/>
        <w:tabs>
          <w:tab w:val="left" w:pos="0"/>
        </w:tabs>
        <w:spacing w:line="360" w:lineRule="auto"/>
        <w:ind w:left="0" w:firstLine="0"/>
        <w:jc w:val="center"/>
      </w:pPr>
      <w:r w:rsidRPr="00301250">
        <w:rPr>
          <w:noProof/>
        </w:rPr>
        <w:drawing>
          <wp:inline distT="0" distB="0" distL="0" distR="0" wp14:anchorId="6CCEF19D" wp14:editId="5A18179C">
            <wp:extent cx="3657917" cy="160795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917" cy="1607959"/>
                    </a:xfrm>
                    <a:prstGeom prst="rect">
                      <a:avLst/>
                    </a:prstGeom>
                  </pic:spPr>
                </pic:pic>
              </a:graphicData>
            </a:graphic>
          </wp:inline>
        </w:drawing>
      </w:r>
    </w:p>
    <w:p w14:paraId="2464C3A4" w14:textId="77777777" w:rsidR="00CE1F3A" w:rsidRDefault="00CE1F3A" w:rsidP="00CE1F3A">
      <w:pPr>
        <w:ind w:firstLine="0"/>
        <w:rPr>
          <w:color w:val="000000"/>
          <w:sz w:val="20"/>
          <w:szCs w:val="20"/>
        </w:rPr>
      </w:pPr>
      <w:r>
        <w:rPr>
          <w:b/>
          <w:sz w:val="20"/>
          <w:szCs w:val="20"/>
        </w:rPr>
        <w:t xml:space="preserve">Fonte: </w:t>
      </w:r>
      <w:proofErr w:type="gramStart"/>
      <w:r>
        <w:rPr>
          <w:b/>
          <w:sz w:val="20"/>
          <w:szCs w:val="20"/>
        </w:rPr>
        <w:t>Souza,Dalagnoll</w:t>
      </w:r>
      <w:proofErr w:type="gramEnd"/>
      <w:r>
        <w:rPr>
          <w:b/>
          <w:sz w:val="20"/>
          <w:szCs w:val="20"/>
        </w:rPr>
        <w:t>,2023</w:t>
      </w:r>
    </w:p>
    <w:p w14:paraId="0E83CAFF" w14:textId="77777777" w:rsidR="00CE1F3A" w:rsidRPr="00ED43AB" w:rsidRDefault="00CE1F3A" w:rsidP="00CE1F3A">
      <w:pPr>
        <w:tabs>
          <w:tab w:val="left" w:pos="0"/>
        </w:tabs>
        <w:spacing w:line="360" w:lineRule="auto"/>
        <w:ind w:firstLine="0"/>
        <w:rPr>
          <w:color w:val="000000"/>
          <w:sz w:val="22"/>
          <w:szCs w:val="22"/>
        </w:rPr>
      </w:pPr>
    </w:p>
    <w:p w14:paraId="710F4391" w14:textId="77777777" w:rsidR="00CE1F3A" w:rsidRDefault="00CE1F3A" w:rsidP="00CE1F3A">
      <w:pPr>
        <w:pStyle w:val="PargrafodaLista"/>
        <w:numPr>
          <w:ilvl w:val="2"/>
          <w:numId w:val="5"/>
        </w:numPr>
        <w:tabs>
          <w:tab w:val="left" w:pos="0"/>
        </w:tabs>
        <w:spacing w:line="360" w:lineRule="auto"/>
        <w:rPr>
          <w:b/>
        </w:rPr>
      </w:pPr>
      <w:bookmarkStart w:id="12" w:name="_2s8eyo1" w:colFirst="0" w:colLast="0"/>
      <w:bookmarkEnd w:id="12"/>
      <w:r w:rsidRPr="001B712F">
        <w:rPr>
          <w:b/>
        </w:rPr>
        <w:t xml:space="preserve">Requisitos não funcionais </w:t>
      </w:r>
    </w:p>
    <w:p w14:paraId="71A014F3" w14:textId="77777777" w:rsidR="00CE1F3A" w:rsidRDefault="00CE1F3A" w:rsidP="00CE1F3A">
      <w:pPr>
        <w:pStyle w:val="PargrafodaLista"/>
        <w:tabs>
          <w:tab w:val="left" w:pos="0"/>
        </w:tabs>
        <w:spacing w:line="360" w:lineRule="auto"/>
        <w:ind w:left="0" w:firstLine="0"/>
        <w:jc w:val="center"/>
        <w:rPr>
          <w:b/>
        </w:rPr>
      </w:pPr>
      <w:r w:rsidRPr="00ED43AB">
        <w:rPr>
          <w:b/>
          <w:noProof/>
        </w:rPr>
        <w:drawing>
          <wp:inline distT="0" distB="0" distL="0" distR="0" wp14:anchorId="694E9403" wp14:editId="069116DA">
            <wp:extent cx="4541914" cy="165368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914" cy="1653683"/>
                    </a:xfrm>
                    <a:prstGeom prst="rect">
                      <a:avLst/>
                    </a:prstGeom>
                  </pic:spPr>
                </pic:pic>
              </a:graphicData>
            </a:graphic>
          </wp:inline>
        </w:drawing>
      </w:r>
    </w:p>
    <w:p w14:paraId="2550911C" w14:textId="77777777" w:rsidR="00CE1F3A" w:rsidRDefault="00CE1F3A" w:rsidP="00CE1F3A">
      <w:pPr>
        <w:ind w:firstLine="0"/>
        <w:rPr>
          <w:color w:val="000000"/>
          <w:sz w:val="20"/>
          <w:szCs w:val="20"/>
        </w:rPr>
      </w:pPr>
      <w:r>
        <w:rPr>
          <w:b/>
          <w:sz w:val="20"/>
          <w:szCs w:val="20"/>
        </w:rPr>
        <w:t xml:space="preserve">Fonte: </w:t>
      </w:r>
      <w:proofErr w:type="gramStart"/>
      <w:r>
        <w:rPr>
          <w:b/>
          <w:sz w:val="20"/>
          <w:szCs w:val="20"/>
        </w:rPr>
        <w:t>Souza,Dalagnoll</w:t>
      </w:r>
      <w:proofErr w:type="gramEnd"/>
      <w:r>
        <w:rPr>
          <w:b/>
          <w:sz w:val="20"/>
          <w:szCs w:val="20"/>
        </w:rPr>
        <w:t>,2023</w:t>
      </w:r>
    </w:p>
    <w:p w14:paraId="1EDBA921" w14:textId="77777777" w:rsidR="00CE1F3A" w:rsidRDefault="00CE1F3A" w:rsidP="00CE1F3A">
      <w:pPr>
        <w:pStyle w:val="PargrafodaLista"/>
        <w:tabs>
          <w:tab w:val="left" w:pos="0"/>
        </w:tabs>
        <w:spacing w:line="360" w:lineRule="auto"/>
        <w:ind w:firstLine="0"/>
        <w:rPr>
          <w:b/>
        </w:rPr>
      </w:pPr>
    </w:p>
    <w:p w14:paraId="6BF4152D" w14:textId="77777777" w:rsidR="00CE1F3A" w:rsidRPr="001B712F" w:rsidRDefault="00CE1F3A" w:rsidP="00CE1F3A">
      <w:pPr>
        <w:pStyle w:val="PargrafodaLista"/>
        <w:tabs>
          <w:tab w:val="left" w:pos="0"/>
        </w:tabs>
        <w:spacing w:line="360" w:lineRule="auto"/>
        <w:ind w:firstLine="0"/>
        <w:rPr>
          <w:b/>
        </w:rPr>
      </w:pPr>
    </w:p>
    <w:p w14:paraId="0DDD5669" w14:textId="3B1C012F" w:rsidR="00CE1F3A" w:rsidRDefault="00CE1F3A" w:rsidP="00CE1F3A">
      <w:pPr>
        <w:pStyle w:val="Ttulo2"/>
        <w:numPr>
          <w:ilvl w:val="1"/>
          <w:numId w:val="4"/>
        </w:numPr>
        <w:spacing w:before="0" w:after="0"/>
      </w:pPr>
      <w:r>
        <w:lastRenderedPageBreak/>
        <w:t xml:space="preserve">Diagrama de </w:t>
      </w:r>
      <w:commentRangeStart w:id="13"/>
      <w:r>
        <w:t>Contexto</w:t>
      </w:r>
      <w:commentRangeEnd w:id="13"/>
      <w:r>
        <w:rPr>
          <w:rStyle w:val="Refdecomentrio"/>
          <w:b w:val="0"/>
        </w:rPr>
        <w:commentReference w:id="13"/>
      </w:r>
    </w:p>
    <w:p w14:paraId="7F48C5BE" w14:textId="25434B4B" w:rsidR="00CE1F3A" w:rsidRDefault="00CE1F3A" w:rsidP="00CE1F3A">
      <w:pPr>
        <w:pBdr>
          <w:top w:val="nil"/>
          <w:left w:val="nil"/>
          <w:bottom w:val="nil"/>
          <w:right w:val="nil"/>
          <w:between w:val="nil"/>
        </w:pBdr>
        <w:spacing w:line="360" w:lineRule="auto"/>
        <w:rPr>
          <w:color w:val="000000"/>
        </w:rPr>
      </w:pPr>
      <w:r w:rsidRPr="0086729B">
        <w:rPr>
          <w:noProof/>
          <w:color w:val="000000"/>
        </w:rPr>
        <w:drawing>
          <wp:anchor distT="0" distB="0" distL="114300" distR="114300" simplePos="0" relativeHeight="251659264" behindDoc="1" locked="0" layoutInCell="1" allowOverlap="1" wp14:anchorId="072661EB" wp14:editId="0E1A1A86">
            <wp:simplePos x="0" y="0"/>
            <wp:positionH relativeFrom="column">
              <wp:posOffset>5715</wp:posOffset>
            </wp:positionH>
            <wp:positionV relativeFrom="paragraph">
              <wp:posOffset>408305</wp:posOffset>
            </wp:positionV>
            <wp:extent cx="5709285" cy="2339975"/>
            <wp:effectExtent l="0" t="0" r="5715" b="3175"/>
            <wp:wrapTight wrapText="bothSides">
              <wp:wrapPolygon edited="0">
                <wp:start x="0" y="0"/>
                <wp:lineTo x="0" y="21453"/>
                <wp:lineTo x="21550" y="21453"/>
                <wp:lineTo x="2155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09285" cy="2339975"/>
                    </a:xfrm>
                    <a:prstGeom prst="rect">
                      <a:avLst/>
                    </a:prstGeom>
                  </pic:spPr>
                </pic:pic>
              </a:graphicData>
            </a:graphic>
            <wp14:sizeRelH relativeFrom="margin">
              <wp14:pctWidth>0</wp14:pctWidth>
            </wp14:sizeRelH>
          </wp:anchor>
        </w:drawing>
      </w:r>
    </w:p>
    <w:p w14:paraId="25D714CB" w14:textId="3F25B952" w:rsidR="00CE1F3A" w:rsidRDefault="00CE1F3A" w:rsidP="00CE1F3A">
      <w:pPr>
        <w:pBdr>
          <w:top w:val="nil"/>
          <w:left w:val="nil"/>
          <w:bottom w:val="nil"/>
          <w:right w:val="nil"/>
          <w:between w:val="nil"/>
        </w:pBdr>
        <w:spacing w:line="360" w:lineRule="auto"/>
        <w:ind w:firstLine="141"/>
        <w:rPr>
          <w:color w:val="000000"/>
        </w:rPr>
      </w:pPr>
    </w:p>
    <w:p w14:paraId="47457282" w14:textId="77777777" w:rsidR="00CE1F3A" w:rsidRDefault="00CE1F3A" w:rsidP="00CE1F3A">
      <w:pPr>
        <w:ind w:firstLine="0"/>
        <w:rPr>
          <w:color w:val="000000"/>
          <w:sz w:val="20"/>
          <w:szCs w:val="20"/>
        </w:rPr>
      </w:pPr>
      <w:r>
        <w:rPr>
          <w:b/>
          <w:sz w:val="20"/>
          <w:szCs w:val="20"/>
        </w:rPr>
        <w:t xml:space="preserve">Fonte: </w:t>
      </w:r>
      <w:proofErr w:type="gramStart"/>
      <w:r>
        <w:rPr>
          <w:b/>
          <w:sz w:val="20"/>
          <w:szCs w:val="20"/>
        </w:rPr>
        <w:t>Souza,Dalagnoll</w:t>
      </w:r>
      <w:proofErr w:type="gramEnd"/>
      <w:r>
        <w:rPr>
          <w:b/>
          <w:sz w:val="20"/>
          <w:szCs w:val="20"/>
        </w:rPr>
        <w:t>,2023</w:t>
      </w:r>
    </w:p>
    <w:p w14:paraId="4E46B8FF" w14:textId="77777777" w:rsidR="00CE1F3A" w:rsidRDefault="00CE1F3A" w:rsidP="00CE1F3A">
      <w:pPr>
        <w:ind w:firstLine="0"/>
      </w:pPr>
      <w:r>
        <w:rPr>
          <w:noProof/>
        </w:rPr>
        <w:drawing>
          <wp:inline distT="0" distB="0" distL="0" distR="0" wp14:anchorId="6CF34044" wp14:editId="017B16D6">
            <wp:extent cx="5718810" cy="36658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8-07 at 22.15.52.jpeg"/>
                    <pic:cNvPicPr/>
                  </pic:nvPicPr>
                  <pic:blipFill>
                    <a:blip r:embed="rId17">
                      <a:extLst>
                        <a:ext uri="{28A0092B-C50C-407E-A947-70E740481C1C}">
                          <a14:useLocalDpi xmlns:a14="http://schemas.microsoft.com/office/drawing/2010/main" val="0"/>
                        </a:ext>
                      </a:extLst>
                    </a:blip>
                    <a:stretch>
                      <a:fillRect/>
                    </a:stretch>
                  </pic:blipFill>
                  <pic:spPr>
                    <a:xfrm>
                      <a:off x="0" y="0"/>
                      <a:ext cx="5718810" cy="3665855"/>
                    </a:xfrm>
                    <a:prstGeom prst="rect">
                      <a:avLst/>
                    </a:prstGeom>
                  </pic:spPr>
                </pic:pic>
              </a:graphicData>
            </a:graphic>
          </wp:inline>
        </w:drawing>
      </w:r>
    </w:p>
    <w:p w14:paraId="0A33EB54" w14:textId="77777777" w:rsidR="00CE1F3A" w:rsidRDefault="00CE1F3A" w:rsidP="00CE1F3A">
      <w:pPr>
        <w:ind w:firstLine="0"/>
        <w:rPr>
          <w:color w:val="000000"/>
          <w:sz w:val="20"/>
          <w:szCs w:val="20"/>
        </w:rPr>
      </w:pPr>
      <w:r>
        <w:rPr>
          <w:b/>
          <w:sz w:val="20"/>
          <w:szCs w:val="20"/>
        </w:rPr>
        <w:t xml:space="preserve">Fonte: </w:t>
      </w:r>
      <w:proofErr w:type="gramStart"/>
      <w:r>
        <w:rPr>
          <w:b/>
          <w:sz w:val="20"/>
          <w:szCs w:val="20"/>
        </w:rPr>
        <w:t>Souza,Dalagnoll</w:t>
      </w:r>
      <w:proofErr w:type="gramEnd"/>
      <w:r>
        <w:rPr>
          <w:b/>
          <w:sz w:val="20"/>
          <w:szCs w:val="20"/>
        </w:rPr>
        <w:t>,2023</w:t>
      </w:r>
    </w:p>
    <w:p w14:paraId="04D79D15" w14:textId="77777777" w:rsidR="00CE1F3A" w:rsidRDefault="00CE1F3A" w:rsidP="00CE1F3A">
      <w:pPr>
        <w:ind w:firstLine="0"/>
      </w:pPr>
    </w:p>
    <w:p w14:paraId="5EB1DE82" w14:textId="77777777" w:rsidR="00CE1F3A" w:rsidRDefault="00CE1F3A" w:rsidP="00CE1F3A">
      <w:pPr>
        <w:ind w:firstLine="0"/>
      </w:pPr>
    </w:p>
    <w:p w14:paraId="68B1FDB0" w14:textId="77777777" w:rsidR="00CE1F3A" w:rsidRDefault="00CE1F3A" w:rsidP="00CE1F3A">
      <w:pPr>
        <w:pStyle w:val="Ttulo2"/>
        <w:numPr>
          <w:ilvl w:val="1"/>
          <w:numId w:val="4"/>
        </w:numPr>
      </w:pPr>
      <w:bookmarkStart w:id="14" w:name="_3rdcrjn" w:colFirst="0" w:colLast="0"/>
      <w:bookmarkEnd w:id="14"/>
      <w:r>
        <w:lastRenderedPageBreak/>
        <w:t xml:space="preserve">Diagrama de Fluxo de </w:t>
      </w:r>
      <w:commentRangeStart w:id="15"/>
      <w:r>
        <w:t>dados</w:t>
      </w:r>
      <w:commentRangeEnd w:id="15"/>
      <w:r>
        <w:rPr>
          <w:rStyle w:val="Refdecomentrio"/>
          <w:b w:val="0"/>
        </w:rPr>
        <w:commentReference w:id="15"/>
      </w:r>
    </w:p>
    <w:p w14:paraId="60703332" w14:textId="77777777" w:rsidR="00CE1F3A" w:rsidRPr="00CE1F3A" w:rsidRDefault="00CE1F3A" w:rsidP="00CE1F3A"/>
    <w:p w14:paraId="0F5E2853" w14:textId="77777777" w:rsidR="00CE1F3A" w:rsidRPr="00C07180" w:rsidRDefault="00CE1F3A" w:rsidP="00CE1F3A">
      <w:pPr>
        <w:ind w:firstLine="0"/>
      </w:pPr>
      <w:r w:rsidRPr="00C07180">
        <w:rPr>
          <w:noProof/>
        </w:rPr>
        <w:drawing>
          <wp:inline distT="0" distB="0" distL="0" distR="0" wp14:anchorId="416A0F19" wp14:editId="317F893A">
            <wp:extent cx="5718810" cy="48367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8810" cy="4836795"/>
                    </a:xfrm>
                    <a:prstGeom prst="rect">
                      <a:avLst/>
                    </a:prstGeom>
                  </pic:spPr>
                </pic:pic>
              </a:graphicData>
            </a:graphic>
          </wp:inline>
        </w:drawing>
      </w:r>
    </w:p>
    <w:p w14:paraId="2A3DB465" w14:textId="77777777" w:rsidR="00CE1F3A" w:rsidRDefault="00CE1F3A" w:rsidP="00CE1F3A">
      <w:pPr>
        <w:ind w:firstLine="0"/>
      </w:pPr>
    </w:p>
    <w:p w14:paraId="1C3E6208" w14:textId="77777777" w:rsidR="00CE1F3A" w:rsidRDefault="00CE1F3A" w:rsidP="00CE1F3A">
      <w:pPr>
        <w:ind w:firstLine="0"/>
        <w:rPr>
          <w:color w:val="000000"/>
          <w:sz w:val="20"/>
          <w:szCs w:val="20"/>
        </w:rPr>
      </w:pPr>
      <w:r>
        <w:t xml:space="preserve">     </w:t>
      </w:r>
      <w:r>
        <w:rPr>
          <w:b/>
          <w:sz w:val="20"/>
          <w:szCs w:val="20"/>
        </w:rPr>
        <w:t xml:space="preserve">Fonte: </w:t>
      </w:r>
      <w:proofErr w:type="gramStart"/>
      <w:r>
        <w:rPr>
          <w:b/>
          <w:sz w:val="20"/>
          <w:szCs w:val="20"/>
        </w:rPr>
        <w:t>Souza,Dalagnoll</w:t>
      </w:r>
      <w:proofErr w:type="gramEnd"/>
      <w:r>
        <w:rPr>
          <w:b/>
          <w:sz w:val="20"/>
          <w:szCs w:val="20"/>
        </w:rPr>
        <w:t>,2023</w:t>
      </w:r>
    </w:p>
    <w:p w14:paraId="2043907E" w14:textId="77777777" w:rsidR="00CE1F3A" w:rsidRDefault="00CE1F3A" w:rsidP="00CE1F3A">
      <w:pPr>
        <w:rPr>
          <w:b/>
          <w:sz w:val="20"/>
          <w:szCs w:val="20"/>
        </w:rPr>
      </w:pPr>
    </w:p>
    <w:p w14:paraId="5B0B0578" w14:textId="52ACBAE8" w:rsidR="00CE1F3A" w:rsidRDefault="00CE1F3A" w:rsidP="00CE1F3A">
      <w:pPr>
        <w:rPr>
          <w:b/>
          <w:sz w:val="20"/>
          <w:szCs w:val="20"/>
        </w:rPr>
      </w:pPr>
    </w:p>
    <w:p w14:paraId="50DDA250" w14:textId="77777777" w:rsidR="00CE1F3A" w:rsidRDefault="00CE1F3A" w:rsidP="00CE1F3A">
      <w:pPr>
        <w:rPr>
          <w:b/>
          <w:sz w:val="20"/>
          <w:szCs w:val="20"/>
        </w:rPr>
      </w:pPr>
    </w:p>
    <w:p w14:paraId="37E3002F" w14:textId="77777777" w:rsidR="00CE1F3A" w:rsidRDefault="00CE1F3A" w:rsidP="00CE1F3A">
      <w:pPr>
        <w:rPr>
          <w:b/>
          <w:sz w:val="20"/>
          <w:szCs w:val="20"/>
        </w:rPr>
      </w:pPr>
    </w:p>
    <w:p w14:paraId="5BD9098F" w14:textId="77777777" w:rsidR="00CE1F3A" w:rsidRDefault="00CE1F3A" w:rsidP="00CE1F3A">
      <w:pPr>
        <w:rPr>
          <w:b/>
          <w:sz w:val="20"/>
          <w:szCs w:val="20"/>
        </w:rPr>
      </w:pPr>
    </w:p>
    <w:p w14:paraId="2112C692" w14:textId="77777777" w:rsidR="00CE1F3A" w:rsidRDefault="00CE1F3A" w:rsidP="00CE1F3A">
      <w:pPr>
        <w:rPr>
          <w:b/>
          <w:sz w:val="20"/>
          <w:szCs w:val="20"/>
        </w:rPr>
      </w:pPr>
    </w:p>
    <w:p w14:paraId="1E6C6D0B" w14:textId="77777777" w:rsidR="00CE1F3A" w:rsidRDefault="00CE1F3A" w:rsidP="00CE1F3A">
      <w:pPr>
        <w:pStyle w:val="Ttulo2"/>
        <w:numPr>
          <w:ilvl w:val="1"/>
          <w:numId w:val="4"/>
        </w:numPr>
        <w:ind w:left="578" w:hanging="578"/>
      </w:pPr>
      <w:bookmarkStart w:id="16" w:name="_26in1rg" w:colFirst="0" w:colLast="0"/>
      <w:bookmarkEnd w:id="16"/>
      <w:r>
        <w:lastRenderedPageBreak/>
        <w:t>Diagrama de Entidade e relacionamento</w:t>
      </w:r>
    </w:p>
    <w:p w14:paraId="407FF56B" w14:textId="26C7914D" w:rsidR="00CE1F3A" w:rsidRDefault="00CE1F3A" w:rsidP="00CE1F3A">
      <w:r>
        <w:t xml:space="preserve">  </w:t>
      </w:r>
      <w:commentRangeStart w:id="17"/>
      <w:commentRangeEnd w:id="17"/>
      <w:r>
        <w:rPr>
          <w:rStyle w:val="Refdecomentrio"/>
        </w:rPr>
        <w:commentReference w:id="17"/>
      </w:r>
    </w:p>
    <w:p w14:paraId="25A74D7F" w14:textId="77777777" w:rsidR="00CE1F3A" w:rsidRPr="00CE1F3A" w:rsidRDefault="00CE1F3A" w:rsidP="00CE1F3A"/>
    <w:p w14:paraId="409FF89E" w14:textId="77777777" w:rsidR="00CE1F3A" w:rsidRDefault="00CE1F3A" w:rsidP="00CE1F3A">
      <w:pPr>
        <w:ind w:firstLine="0"/>
      </w:pPr>
      <w:r>
        <w:rPr>
          <w:b/>
          <w:noProof/>
          <w:sz w:val="20"/>
          <w:szCs w:val="20"/>
        </w:rPr>
        <w:drawing>
          <wp:inline distT="0" distB="0" distL="0" distR="0" wp14:anchorId="0DD0B130" wp14:editId="556F600C">
            <wp:extent cx="5718810" cy="356806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8-07 at 22.15.18.jpeg"/>
                    <pic:cNvPicPr/>
                  </pic:nvPicPr>
                  <pic:blipFill>
                    <a:blip r:embed="rId19">
                      <a:extLst>
                        <a:ext uri="{28A0092B-C50C-407E-A947-70E740481C1C}">
                          <a14:useLocalDpi xmlns:a14="http://schemas.microsoft.com/office/drawing/2010/main" val="0"/>
                        </a:ext>
                      </a:extLst>
                    </a:blip>
                    <a:stretch>
                      <a:fillRect/>
                    </a:stretch>
                  </pic:blipFill>
                  <pic:spPr>
                    <a:xfrm>
                      <a:off x="0" y="0"/>
                      <a:ext cx="5718810" cy="3568065"/>
                    </a:xfrm>
                    <a:prstGeom prst="rect">
                      <a:avLst/>
                    </a:prstGeom>
                  </pic:spPr>
                </pic:pic>
              </a:graphicData>
            </a:graphic>
          </wp:inline>
        </w:drawing>
      </w:r>
    </w:p>
    <w:p w14:paraId="41422DEA" w14:textId="09910D63" w:rsidR="00CE1F3A" w:rsidRDefault="00CE1F3A" w:rsidP="00CE1F3A">
      <w:pPr>
        <w:tabs>
          <w:tab w:val="left" w:pos="0"/>
          <w:tab w:val="left" w:pos="0"/>
        </w:tabs>
        <w:ind w:firstLine="0"/>
      </w:pPr>
      <w:r>
        <w:t xml:space="preserve">  </w:t>
      </w:r>
      <w:r>
        <w:rPr>
          <w:b/>
          <w:sz w:val="20"/>
          <w:szCs w:val="20"/>
        </w:rPr>
        <w:t xml:space="preserve">Fonte: </w:t>
      </w:r>
      <w:proofErr w:type="gramStart"/>
      <w:r>
        <w:rPr>
          <w:b/>
          <w:sz w:val="20"/>
          <w:szCs w:val="20"/>
        </w:rPr>
        <w:t>Souza,Dalagnoll</w:t>
      </w:r>
      <w:proofErr w:type="gramEnd"/>
      <w:r>
        <w:rPr>
          <w:b/>
          <w:sz w:val="20"/>
          <w:szCs w:val="20"/>
        </w:rPr>
        <w:t>,2023</w:t>
      </w:r>
    </w:p>
    <w:p w14:paraId="22E83098" w14:textId="77777777" w:rsidR="00CE1F3A" w:rsidRDefault="00CE1F3A" w:rsidP="00CE1F3A">
      <w:pPr>
        <w:tabs>
          <w:tab w:val="left" w:pos="0"/>
          <w:tab w:val="left" w:pos="0"/>
        </w:tabs>
        <w:ind w:firstLine="0"/>
      </w:pPr>
    </w:p>
    <w:p w14:paraId="409CEEBE" w14:textId="77777777" w:rsidR="00CE1F3A" w:rsidRDefault="00CE1F3A" w:rsidP="00CE1F3A">
      <w:pPr>
        <w:tabs>
          <w:tab w:val="left" w:pos="0"/>
          <w:tab w:val="left" w:pos="0"/>
        </w:tabs>
        <w:ind w:firstLine="0"/>
      </w:pPr>
    </w:p>
    <w:p w14:paraId="54BA7433" w14:textId="77777777" w:rsidR="00CE1F3A" w:rsidRDefault="00CE1F3A" w:rsidP="00CE1F3A">
      <w:pPr>
        <w:tabs>
          <w:tab w:val="left" w:pos="0"/>
          <w:tab w:val="left" w:pos="0"/>
        </w:tabs>
        <w:ind w:firstLine="0"/>
      </w:pPr>
    </w:p>
    <w:p w14:paraId="372717DD" w14:textId="77777777" w:rsidR="00CE1F3A" w:rsidRDefault="00CE1F3A" w:rsidP="00CE1F3A">
      <w:pPr>
        <w:tabs>
          <w:tab w:val="left" w:pos="0"/>
          <w:tab w:val="left" w:pos="0"/>
        </w:tabs>
        <w:ind w:firstLine="0"/>
      </w:pPr>
    </w:p>
    <w:p w14:paraId="1E9FF70D" w14:textId="77777777" w:rsidR="00CE1F3A" w:rsidRDefault="00CE1F3A" w:rsidP="00CE1F3A">
      <w:pPr>
        <w:tabs>
          <w:tab w:val="left" w:pos="0"/>
          <w:tab w:val="left" w:pos="0"/>
        </w:tabs>
        <w:ind w:firstLine="0"/>
      </w:pPr>
    </w:p>
    <w:p w14:paraId="0D404DB3" w14:textId="77777777" w:rsidR="00CE1F3A" w:rsidRDefault="00CE1F3A" w:rsidP="00CE1F3A">
      <w:pPr>
        <w:tabs>
          <w:tab w:val="left" w:pos="0"/>
          <w:tab w:val="left" w:pos="0"/>
        </w:tabs>
        <w:ind w:firstLine="0"/>
      </w:pPr>
    </w:p>
    <w:p w14:paraId="28C3D466" w14:textId="77777777" w:rsidR="00CE1F3A" w:rsidRDefault="00CE1F3A" w:rsidP="00CE1F3A">
      <w:pPr>
        <w:tabs>
          <w:tab w:val="left" w:pos="0"/>
          <w:tab w:val="left" w:pos="0"/>
        </w:tabs>
        <w:ind w:firstLine="0"/>
      </w:pPr>
    </w:p>
    <w:p w14:paraId="62CFEFD4" w14:textId="77777777" w:rsidR="00CE1F3A" w:rsidRDefault="00CE1F3A" w:rsidP="00CE1F3A">
      <w:pPr>
        <w:tabs>
          <w:tab w:val="left" w:pos="0"/>
          <w:tab w:val="left" w:pos="0"/>
        </w:tabs>
        <w:ind w:firstLine="0"/>
      </w:pPr>
    </w:p>
    <w:p w14:paraId="04502771" w14:textId="77777777" w:rsidR="00CE1F3A" w:rsidRDefault="00CE1F3A" w:rsidP="00CE1F3A">
      <w:pPr>
        <w:tabs>
          <w:tab w:val="left" w:pos="0"/>
          <w:tab w:val="left" w:pos="0"/>
        </w:tabs>
        <w:ind w:firstLine="0"/>
      </w:pPr>
    </w:p>
    <w:p w14:paraId="5F7FB95A" w14:textId="77777777" w:rsidR="00CE1F3A" w:rsidRDefault="00CE1F3A" w:rsidP="00CE1F3A">
      <w:pPr>
        <w:pStyle w:val="Ttulo2"/>
        <w:numPr>
          <w:ilvl w:val="1"/>
          <w:numId w:val="4"/>
        </w:numPr>
        <w:ind w:left="578" w:hanging="578"/>
      </w:pPr>
      <w:bookmarkStart w:id="18" w:name="_lnxbz9" w:colFirst="0" w:colLast="0"/>
      <w:bookmarkEnd w:id="18"/>
      <w:r>
        <w:lastRenderedPageBreak/>
        <w:t>Dicionário de Dados</w:t>
      </w:r>
    </w:p>
    <w:p w14:paraId="41F692BA" w14:textId="77777777" w:rsidR="00CE1F3A" w:rsidRDefault="00CE1F3A" w:rsidP="00CE1F3A">
      <w:pPr>
        <w:tabs>
          <w:tab w:val="left" w:pos="0"/>
          <w:tab w:val="left" w:pos="0"/>
        </w:tabs>
        <w:spacing w:before="240" w:line="360" w:lineRule="auto"/>
        <w:ind w:firstLine="0"/>
      </w:pPr>
    </w:p>
    <w:p w14:paraId="2B67CC07" w14:textId="77777777" w:rsidR="00CE1F3A" w:rsidRDefault="00CE1F3A" w:rsidP="00CE1F3A">
      <w:pPr>
        <w:ind w:firstLine="0"/>
      </w:pPr>
      <w:r>
        <w:rPr>
          <w:b/>
          <w:sz w:val="20"/>
          <w:szCs w:val="20"/>
        </w:rPr>
        <w:t>Fonte: O autor, 2022</w:t>
      </w:r>
    </w:p>
    <w:p w14:paraId="480AF5F2" w14:textId="77777777" w:rsidR="00CE1F3A" w:rsidRDefault="00CE1F3A" w:rsidP="00CE1F3A">
      <w:pPr>
        <w:ind w:firstLine="0"/>
      </w:pPr>
    </w:p>
    <w:p w14:paraId="678A10BD" w14:textId="77777777" w:rsidR="00CE1F3A" w:rsidRDefault="00CE1F3A" w:rsidP="00CE1F3A">
      <w:pPr>
        <w:ind w:firstLine="0"/>
      </w:pPr>
    </w:p>
    <w:p w14:paraId="36B11BF8" w14:textId="77777777" w:rsidR="00CE1F3A" w:rsidRDefault="00CE1F3A" w:rsidP="00CE1F3A">
      <w:pPr>
        <w:ind w:firstLine="0"/>
      </w:pPr>
    </w:p>
    <w:p w14:paraId="438AD5DB" w14:textId="77777777" w:rsidR="00CE1F3A" w:rsidRDefault="00CE1F3A" w:rsidP="00CE1F3A">
      <w:pPr>
        <w:ind w:firstLine="0"/>
      </w:pPr>
    </w:p>
    <w:p w14:paraId="403B0774" w14:textId="77777777" w:rsidR="00CE1F3A" w:rsidRDefault="00CE1F3A" w:rsidP="00CE1F3A">
      <w:pPr>
        <w:ind w:firstLine="0"/>
      </w:pPr>
    </w:p>
    <w:p w14:paraId="3399BF43" w14:textId="77777777" w:rsidR="00CE1F3A" w:rsidRDefault="00CE1F3A" w:rsidP="00CE1F3A">
      <w:pPr>
        <w:ind w:firstLine="0"/>
      </w:pPr>
    </w:p>
    <w:p w14:paraId="66A34E13" w14:textId="41A7FC49" w:rsidR="00130734" w:rsidRDefault="00130734">
      <w:pPr>
        <w:tabs>
          <w:tab w:val="left" w:pos="-5"/>
          <w:tab w:val="left" w:pos="-5"/>
          <w:tab w:val="left" w:pos="-5"/>
        </w:tabs>
        <w:ind w:left="720" w:hanging="861"/>
      </w:pPr>
    </w:p>
    <w:p w14:paraId="21F7200C" w14:textId="77777777" w:rsidR="00130734" w:rsidRDefault="00130734">
      <w:pPr>
        <w:tabs>
          <w:tab w:val="left" w:pos="709"/>
          <w:tab w:val="left" w:pos="709"/>
          <w:tab w:val="left" w:pos="709"/>
        </w:tabs>
        <w:ind w:firstLine="0"/>
      </w:pPr>
    </w:p>
    <w:p w14:paraId="20952A7A" w14:textId="77777777" w:rsidR="00130734" w:rsidRDefault="00000000">
      <w:r>
        <w:rPr>
          <w:b/>
          <w:sz w:val="20"/>
          <w:szCs w:val="20"/>
        </w:rPr>
        <w:t>Fonte: O autor, 2022</w:t>
      </w:r>
    </w:p>
    <w:p w14:paraId="158B540D" w14:textId="77777777" w:rsidR="00130734" w:rsidRDefault="00000000">
      <w:pPr>
        <w:pStyle w:val="Ttulo3"/>
        <w:numPr>
          <w:ilvl w:val="2"/>
          <w:numId w:val="1"/>
        </w:numPr>
      </w:pPr>
      <w:bookmarkStart w:id="19" w:name="_44sinio" w:colFirst="0" w:colLast="0"/>
      <w:bookmarkEnd w:id="19"/>
      <w:r>
        <w:t>Cadastrar</w:t>
      </w:r>
    </w:p>
    <w:p w14:paraId="1D244660" w14:textId="77777777" w:rsidR="00130734" w:rsidRDefault="00130734">
      <w:pPr>
        <w:ind w:firstLine="0"/>
        <w:rPr>
          <w:b/>
        </w:rPr>
      </w:pPr>
    </w:p>
    <w:p w14:paraId="13AC8793" w14:textId="77777777" w:rsidR="00130734" w:rsidRDefault="00000000">
      <w:pPr>
        <w:pStyle w:val="Ttulo3"/>
        <w:numPr>
          <w:ilvl w:val="2"/>
          <w:numId w:val="1"/>
        </w:numPr>
      </w:pPr>
      <w:bookmarkStart w:id="20" w:name="_2jxsxqh" w:colFirst="0" w:colLast="0"/>
      <w:bookmarkEnd w:id="20"/>
      <w:proofErr w:type="spellStart"/>
      <w:r>
        <w:t>Logar</w:t>
      </w:r>
      <w:proofErr w:type="spellEnd"/>
    </w:p>
    <w:p w14:paraId="5CD9DCCE" w14:textId="77777777" w:rsidR="00130734" w:rsidRDefault="00130734">
      <w:pPr>
        <w:tabs>
          <w:tab w:val="left" w:pos="709"/>
        </w:tabs>
        <w:ind w:firstLine="0"/>
        <w:rPr>
          <w:b/>
        </w:rPr>
      </w:pPr>
    </w:p>
    <w:p w14:paraId="2CF8B2D7" w14:textId="77777777" w:rsidR="00130734" w:rsidRDefault="00000000">
      <w:pPr>
        <w:pStyle w:val="Ttulo3"/>
        <w:numPr>
          <w:ilvl w:val="2"/>
          <w:numId w:val="1"/>
        </w:numPr>
      </w:pPr>
      <w:bookmarkStart w:id="21" w:name="_z337ya" w:colFirst="0" w:colLast="0"/>
      <w:bookmarkEnd w:id="21"/>
      <w:r>
        <w:t>Cadastro de funcionário/profissional</w:t>
      </w:r>
    </w:p>
    <w:p w14:paraId="5BF19A13" w14:textId="77777777" w:rsidR="00130734" w:rsidRDefault="00130734">
      <w:pPr>
        <w:tabs>
          <w:tab w:val="left" w:pos="709"/>
        </w:tabs>
        <w:ind w:firstLine="0"/>
      </w:pPr>
    </w:p>
    <w:p w14:paraId="5EB0BF0A" w14:textId="77777777" w:rsidR="00130734" w:rsidRDefault="00130734">
      <w:pPr>
        <w:tabs>
          <w:tab w:val="left" w:pos="709"/>
        </w:tabs>
        <w:ind w:firstLine="0"/>
      </w:pPr>
    </w:p>
    <w:p w14:paraId="3D9DD14D" w14:textId="77777777" w:rsidR="00130734" w:rsidRDefault="00000000">
      <w:pPr>
        <w:pStyle w:val="Ttulo3"/>
        <w:numPr>
          <w:ilvl w:val="2"/>
          <w:numId w:val="1"/>
        </w:numPr>
        <w:spacing w:after="0" w:line="240" w:lineRule="auto"/>
      </w:pPr>
      <w:bookmarkStart w:id="22" w:name="_3j2qqm3" w:colFirst="0" w:colLast="0"/>
      <w:bookmarkEnd w:id="22"/>
      <w:r>
        <w:t xml:space="preserve">Consultar profissionais </w:t>
      </w:r>
    </w:p>
    <w:p w14:paraId="6A735BAD" w14:textId="77777777" w:rsidR="00130734" w:rsidRDefault="00130734">
      <w:pPr>
        <w:tabs>
          <w:tab w:val="left" w:pos="709"/>
        </w:tabs>
        <w:ind w:left="720" w:firstLine="0"/>
      </w:pPr>
    </w:p>
    <w:p w14:paraId="6690DA7B" w14:textId="77777777" w:rsidR="00130734" w:rsidRDefault="00130734">
      <w:pPr>
        <w:ind w:firstLine="0"/>
      </w:pPr>
    </w:p>
    <w:p w14:paraId="5E1A8A55" w14:textId="77777777" w:rsidR="00130734" w:rsidRDefault="00000000">
      <w:pPr>
        <w:pStyle w:val="Ttulo3"/>
        <w:numPr>
          <w:ilvl w:val="2"/>
          <w:numId w:val="1"/>
        </w:numPr>
      </w:pPr>
      <w:bookmarkStart w:id="23" w:name="_1y810tw" w:colFirst="0" w:colLast="0"/>
      <w:bookmarkEnd w:id="23"/>
      <w:r>
        <w:lastRenderedPageBreak/>
        <w:t>Agendamento</w:t>
      </w:r>
    </w:p>
    <w:p w14:paraId="3B39BD10" w14:textId="77777777" w:rsidR="00130734" w:rsidRDefault="00130734">
      <w:pPr>
        <w:tabs>
          <w:tab w:val="left" w:pos="709"/>
        </w:tabs>
        <w:ind w:firstLine="0"/>
      </w:pPr>
    </w:p>
    <w:p w14:paraId="3116F504" w14:textId="77777777" w:rsidR="00130734" w:rsidRDefault="00130734">
      <w:pPr>
        <w:ind w:firstLine="0"/>
      </w:pPr>
    </w:p>
    <w:p w14:paraId="58C26B00" w14:textId="77777777" w:rsidR="00130734" w:rsidRDefault="00130734">
      <w:pPr>
        <w:ind w:firstLine="0"/>
      </w:pPr>
    </w:p>
    <w:p w14:paraId="358FC2F5" w14:textId="77777777" w:rsidR="00130734" w:rsidRDefault="00000000">
      <w:pPr>
        <w:pStyle w:val="Ttulo2"/>
        <w:numPr>
          <w:ilvl w:val="1"/>
          <w:numId w:val="1"/>
        </w:numPr>
        <w:ind w:left="578" w:hanging="578"/>
      </w:pPr>
      <w:bookmarkStart w:id="24" w:name="_4i7ojhp" w:colFirst="0" w:colLast="0"/>
      <w:bookmarkEnd w:id="24"/>
      <w:r>
        <w:t>Diagrama de Classe</w:t>
      </w:r>
    </w:p>
    <w:p w14:paraId="6736F051" w14:textId="77777777" w:rsidR="00130734" w:rsidRDefault="00000000">
      <w:pPr>
        <w:ind w:firstLine="0"/>
      </w:pPr>
      <w:r>
        <w:rPr>
          <w:b/>
          <w:sz w:val="20"/>
          <w:szCs w:val="20"/>
        </w:rPr>
        <w:t>Fonte: O autor, 2022</w:t>
      </w:r>
    </w:p>
    <w:p w14:paraId="41AE3FEC" w14:textId="77777777" w:rsidR="00130734" w:rsidRDefault="00000000">
      <w:pPr>
        <w:pStyle w:val="Ttulo2"/>
        <w:numPr>
          <w:ilvl w:val="1"/>
          <w:numId w:val="1"/>
        </w:numPr>
        <w:ind w:left="578" w:hanging="578"/>
      </w:pPr>
      <w:bookmarkStart w:id="25" w:name="_2xcytpi" w:colFirst="0" w:colLast="0"/>
      <w:bookmarkEnd w:id="25"/>
      <w:r>
        <w:t xml:space="preserve">Diagrama de Sequência </w:t>
      </w:r>
    </w:p>
    <w:p w14:paraId="54D71B2C" w14:textId="77777777" w:rsidR="00130734" w:rsidRDefault="00130734">
      <w:pPr>
        <w:ind w:left="709" w:firstLine="0"/>
      </w:pPr>
    </w:p>
    <w:p w14:paraId="5B3A4A0A" w14:textId="77777777" w:rsidR="00130734" w:rsidRDefault="00130734">
      <w:pPr>
        <w:ind w:left="709" w:hanging="709"/>
      </w:pPr>
    </w:p>
    <w:p w14:paraId="6637406A" w14:textId="77777777" w:rsidR="00130734" w:rsidRDefault="00130734">
      <w:pPr>
        <w:ind w:left="709" w:firstLine="0"/>
        <w:rPr>
          <w:sz w:val="22"/>
          <w:szCs w:val="22"/>
        </w:rPr>
      </w:pPr>
    </w:p>
    <w:p w14:paraId="70AF1A17" w14:textId="77777777" w:rsidR="00130734" w:rsidRDefault="00000000">
      <w:pPr>
        <w:ind w:firstLine="0"/>
        <w:rPr>
          <w:b/>
          <w:sz w:val="20"/>
          <w:szCs w:val="20"/>
        </w:rPr>
      </w:pPr>
      <w:r>
        <w:rPr>
          <w:b/>
          <w:sz w:val="20"/>
          <w:szCs w:val="20"/>
        </w:rPr>
        <w:t>Fonte: O autor, 2022</w:t>
      </w:r>
    </w:p>
    <w:p w14:paraId="0888E0AA" w14:textId="77777777" w:rsidR="00130734" w:rsidRDefault="00130734">
      <w:pPr>
        <w:ind w:firstLine="0"/>
      </w:pPr>
    </w:p>
    <w:p w14:paraId="061F9A6D" w14:textId="77777777" w:rsidR="00130734" w:rsidRDefault="00130734">
      <w:pPr>
        <w:ind w:firstLine="0"/>
      </w:pPr>
    </w:p>
    <w:p w14:paraId="0573F1B6" w14:textId="77777777" w:rsidR="00130734" w:rsidRDefault="00000000">
      <w:pPr>
        <w:pStyle w:val="Ttulo2"/>
        <w:numPr>
          <w:ilvl w:val="1"/>
          <w:numId w:val="1"/>
        </w:numPr>
        <w:ind w:left="578" w:hanging="578"/>
      </w:pPr>
      <w:bookmarkStart w:id="26" w:name="_1ci93xb" w:colFirst="0" w:colLast="0"/>
      <w:bookmarkEnd w:id="26"/>
      <w:r>
        <w:t>Diagrama de Atividade</w:t>
      </w:r>
    </w:p>
    <w:p w14:paraId="4C0C89BD" w14:textId="77777777" w:rsidR="00130734" w:rsidRDefault="00130734">
      <w:pPr>
        <w:spacing w:line="360" w:lineRule="auto"/>
        <w:ind w:left="709" w:hanging="709"/>
      </w:pPr>
    </w:p>
    <w:p w14:paraId="180D0176" w14:textId="77777777" w:rsidR="00130734" w:rsidRDefault="00000000">
      <w:pPr>
        <w:ind w:firstLine="0"/>
      </w:pPr>
      <w:r>
        <w:rPr>
          <w:b/>
          <w:sz w:val="20"/>
          <w:szCs w:val="20"/>
        </w:rPr>
        <w:t>Fonte: O autor, 2022</w:t>
      </w:r>
    </w:p>
    <w:p w14:paraId="45FDD1A0" w14:textId="77777777" w:rsidR="00130734" w:rsidRDefault="00000000">
      <w:pPr>
        <w:pStyle w:val="Ttulo1"/>
        <w:numPr>
          <w:ilvl w:val="0"/>
          <w:numId w:val="1"/>
        </w:numPr>
        <w:ind w:left="0" w:firstLine="0"/>
      </w:pPr>
      <w:bookmarkStart w:id="27" w:name="_3whwml4" w:colFirst="0" w:colLast="0"/>
      <w:bookmarkEnd w:id="27"/>
      <w:r>
        <w:lastRenderedPageBreak/>
        <w:t xml:space="preserve">Telas </w:t>
      </w:r>
    </w:p>
    <w:p w14:paraId="355FC516" w14:textId="77777777" w:rsidR="00130734" w:rsidRDefault="00130734">
      <w:pPr>
        <w:tabs>
          <w:tab w:val="left" w:pos="709"/>
        </w:tabs>
        <w:ind w:firstLine="0"/>
      </w:pPr>
    </w:p>
    <w:p w14:paraId="3618AE4A" w14:textId="77777777" w:rsidR="00130734" w:rsidRDefault="00130734">
      <w:pPr>
        <w:tabs>
          <w:tab w:val="left" w:pos="709"/>
        </w:tabs>
        <w:ind w:firstLine="0"/>
      </w:pPr>
    </w:p>
    <w:p w14:paraId="6BE329CB" w14:textId="77777777" w:rsidR="00130734" w:rsidRDefault="00130734">
      <w:pPr>
        <w:tabs>
          <w:tab w:val="left" w:pos="709"/>
        </w:tabs>
        <w:ind w:firstLine="0"/>
      </w:pPr>
    </w:p>
    <w:p w14:paraId="04C73395" w14:textId="77777777" w:rsidR="00130734" w:rsidRDefault="00130734">
      <w:pPr>
        <w:tabs>
          <w:tab w:val="left" w:pos="709"/>
        </w:tabs>
        <w:ind w:firstLine="0"/>
      </w:pPr>
    </w:p>
    <w:p w14:paraId="69127EB8" w14:textId="77777777" w:rsidR="00130734" w:rsidRDefault="00130734">
      <w:pPr>
        <w:tabs>
          <w:tab w:val="left" w:pos="709"/>
        </w:tabs>
        <w:ind w:firstLine="0"/>
      </w:pPr>
    </w:p>
    <w:p w14:paraId="05943D67" w14:textId="77777777" w:rsidR="00130734" w:rsidRDefault="00130734">
      <w:pPr>
        <w:tabs>
          <w:tab w:val="left" w:pos="709"/>
        </w:tabs>
        <w:ind w:firstLine="0"/>
      </w:pPr>
    </w:p>
    <w:p w14:paraId="230442C1" w14:textId="77777777" w:rsidR="00130734" w:rsidRDefault="00130734">
      <w:pPr>
        <w:tabs>
          <w:tab w:val="left" w:pos="709"/>
        </w:tabs>
        <w:ind w:firstLine="0"/>
      </w:pPr>
    </w:p>
    <w:p w14:paraId="7581B1A3" w14:textId="77777777" w:rsidR="00130734" w:rsidRDefault="00130734">
      <w:pPr>
        <w:tabs>
          <w:tab w:val="left" w:pos="709"/>
        </w:tabs>
        <w:ind w:firstLine="0"/>
      </w:pPr>
    </w:p>
    <w:p w14:paraId="0B88BE04" w14:textId="77777777" w:rsidR="00130734" w:rsidRDefault="00130734">
      <w:pPr>
        <w:tabs>
          <w:tab w:val="left" w:pos="709"/>
        </w:tabs>
        <w:ind w:firstLine="0"/>
      </w:pPr>
    </w:p>
    <w:p w14:paraId="17EE666A" w14:textId="77777777" w:rsidR="00130734" w:rsidRDefault="00130734">
      <w:pPr>
        <w:tabs>
          <w:tab w:val="left" w:pos="709"/>
        </w:tabs>
        <w:ind w:firstLine="0"/>
      </w:pPr>
    </w:p>
    <w:p w14:paraId="2FDBA482" w14:textId="77777777" w:rsidR="00130734" w:rsidRDefault="00130734">
      <w:pPr>
        <w:tabs>
          <w:tab w:val="left" w:pos="709"/>
        </w:tabs>
        <w:ind w:firstLine="0"/>
      </w:pPr>
    </w:p>
    <w:p w14:paraId="1842EB51" w14:textId="77777777" w:rsidR="00130734" w:rsidRDefault="00130734">
      <w:pPr>
        <w:tabs>
          <w:tab w:val="left" w:pos="709"/>
        </w:tabs>
        <w:ind w:firstLine="0"/>
      </w:pPr>
    </w:p>
    <w:p w14:paraId="5A4A3EF7" w14:textId="77777777" w:rsidR="00130734" w:rsidRDefault="00130734">
      <w:pPr>
        <w:tabs>
          <w:tab w:val="left" w:pos="709"/>
        </w:tabs>
        <w:ind w:firstLine="0"/>
      </w:pPr>
    </w:p>
    <w:p w14:paraId="6D5E80F0" w14:textId="77777777" w:rsidR="00130734" w:rsidRDefault="00130734">
      <w:pPr>
        <w:tabs>
          <w:tab w:val="left" w:pos="709"/>
        </w:tabs>
        <w:ind w:firstLine="0"/>
      </w:pPr>
    </w:p>
    <w:p w14:paraId="5D857704" w14:textId="77777777" w:rsidR="00130734" w:rsidRDefault="00130734">
      <w:pPr>
        <w:tabs>
          <w:tab w:val="left" w:pos="709"/>
        </w:tabs>
        <w:ind w:firstLine="0"/>
      </w:pPr>
    </w:p>
    <w:p w14:paraId="6433A9CB" w14:textId="77777777" w:rsidR="00130734" w:rsidRDefault="00130734">
      <w:pPr>
        <w:tabs>
          <w:tab w:val="left" w:pos="709"/>
        </w:tabs>
        <w:ind w:firstLine="0"/>
      </w:pPr>
    </w:p>
    <w:p w14:paraId="2D05CCAE" w14:textId="77777777" w:rsidR="00130734" w:rsidRDefault="00130734">
      <w:pPr>
        <w:tabs>
          <w:tab w:val="left" w:pos="709"/>
        </w:tabs>
        <w:ind w:firstLine="0"/>
      </w:pPr>
    </w:p>
    <w:p w14:paraId="5289F352" w14:textId="77777777" w:rsidR="00130734" w:rsidRDefault="00130734">
      <w:pPr>
        <w:tabs>
          <w:tab w:val="left" w:pos="709"/>
        </w:tabs>
        <w:ind w:firstLine="0"/>
      </w:pPr>
    </w:p>
    <w:p w14:paraId="11486EE7" w14:textId="77777777" w:rsidR="00130734" w:rsidRDefault="00130734">
      <w:pPr>
        <w:tabs>
          <w:tab w:val="left" w:pos="709"/>
        </w:tabs>
        <w:ind w:firstLine="0"/>
      </w:pPr>
    </w:p>
    <w:p w14:paraId="22D34CCA" w14:textId="77777777" w:rsidR="00130734" w:rsidRDefault="00130734">
      <w:pPr>
        <w:tabs>
          <w:tab w:val="left" w:pos="709"/>
        </w:tabs>
        <w:ind w:firstLine="0"/>
      </w:pPr>
    </w:p>
    <w:p w14:paraId="1F35B60E" w14:textId="77777777" w:rsidR="00130734" w:rsidRDefault="00130734">
      <w:pPr>
        <w:tabs>
          <w:tab w:val="left" w:pos="709"/>
        </w:tabs>
        <w:ind w:firstLine="0"/>
      </w:pPr>
    </w:p>
    <w:p w14:paraId="6A95F44D" w14:textId="77777777" w:rsidR="00130734" w:rsidRDefault="00130734">
      <w:pPr>
        <w:tabs>
          <w:tab w:val="left" w:pos="709"/>
        </w:tabs>
        <w:ind w:firstLine="0"/>
      </w:pPr>
    </w:p>
    <w:p w14:paraId="15CA172D" w14:textId="77777777" w:rsidR="00130734" w:rsidRDefault="00130734">
      <w:pPr>
        <w:tabs>
          <w:tab w:val="left" w:pos="709"/>
        </w:tabs>
        <w:ind w:firstLine="0"/>
      </w:pPr>
    </w:p>
    <w:p w14:paraId="04E7CDBA" w14:textId="77777777" w:rsidR="00130734" w:rsidRDefault="00130734">
      <w:pPr>
        <w:tabs>
          <w:tab w:val="left" w:pos="709"/>
        </w:tabs>
        <w:ind w:firstLine="0"/>
      </w:pPr>
    </w:p>
    <w:p w14:paraId="4BCC0AC6" w14:textId="77777777" w:rsidR="00130734" w:rsidRDefault="00130734">
      <w:pPr>
        <w:tabs>
          <w:tab w:val="left" w:pos="709"/>
        </w:tabs>
        <w:ind w:firstLine="0"/>
      </w:pPr>
    </w:p>
    <w:p w14:paraId="6DC61C3A" w14:textId="77777777" w:rsidR="00130734" w:rsidRDefault="00130734">
      <w:pPr>
        <w:tabs>
          <w:tab w:val="left" w:pos="709"/>
        </w:tabs>
        <w:ind w:firstLine="0"/>
      </w:pPr>
    </w:p>
    <w:p w14:paraId="6435D627" w14:textId="77777777" w:rsidR="00130734" w:rsidRDefault="00130734">
      <w:pPr>
        <w:tabs>
          <w:tab w:val="left" w:pos="709"/>
        </w:tabs>
        <w:ind w:firstLine="0"/>
      </w:pPr>
    </w:p>
    <w:p w14:paraId="00658464" w14:textId="77777777" w:rsidR="00130734" w:rsidRDefault="00130734">
      <w:pPr>
        <w:tabs>
          <w:tab w:val="left" w:pos="709"/>
        </w:tabs>
        <w:ind w:firstLine="0"/>
      </w:pPr>
    </w:p>
    <w:p w14:paraId="5194AB39" w14:textId="77777777" w:rsidR="00130734" w:rsidRDefault="00130734">
      <w:pPr>
        <w:tabs>
          <w:tab w:val="left" w:pos="709"/>
        </w:tabs>
        <w:ind w:firstLine="0"/>
      </w:pPr>
    </w:p>
    <w:p w14:paraId="4F797AB5" w14:textId="77777777" w:rsidR="00130734" w:rsidRDefault="00130734">
      <w:pPr>
        <w:tabs>
          <w:tab w:val="left" w:pos="709"/>
        </w:tabs>
        <w:ind w:firstLine="0"/>
      </w:pPr>
    </w:p>
    <w:p w14:paraId="0265412F" w14:textId="77777777" w:rsidR="00130734" w:rsidRDefault="00130734">
      <w:pPr>
        <w:tabs>
          <w:tab w:val="left" w:pos="709"/>
        </w:tabs>
        <w:ind w:firstLine="0"/>
      </w:pPr>
    </w:p>
    <w:p w14:paraId="018249DF" w14:textId="77777777" w:rsidR="00130734" w:rsidRDefault="00130734">
      <w:pPr>
        <w:tabs>
          <w:tab w:val="left" w:pos="709"/>
        </w:tabs>
        <w:ind w:firstLine="0"/>
      </w:pPr>
    </w:p>
    <w:p w14:paraId="7E58A06A" w14:textId="77777777" w:rsidR="00130734" w:rsidRDefault="00130734">
      <w:pPr>
        <w:tabs>
          <w:tab w:val="left" w:pos="709"/>
        </w:tabs>
        <w:ind w:firstLine="0"/>
      </w:pPr>
    </w:p>
    <w:p w14:paraId="290F0062" w14:textId="77777777" w:rsidR="00130734" w:rsidRDefault="00130734">
      <w:pPr>
        <w:tabs>
          <w:tab w:val="left" w:pos="709"/>
        </w:tabs>
        <w:ind w:firstLine="0"/>
      </w:pPr>
    </w:p>
    <w:p w14:paraId="3F8E7C67" w14:textId="77777777" w:rsidR="00130734" w:rsidRDefault="00130734">
      <w:pPr>
        <w:tabs>
          <w:tab w:val="left" w:pos="709"/>
        </w:tabs>
        <w:ind w:firstLine="0"/>
      </w:pPr>
    </w:p>
    <w:p w14:paraId="58475C39" w14:textId="77777777" w:rsidR="00130734" w:rsidRDefault="00130734">
      <w:pPr>
        <w:tabs>
          <w:tab w:val="left" w:pos="709"/>
        </w:tabs>
        <w:ind w:firstLine="0"/>
      </w:pPr>
    </w:p>
    <w:p w14:paraId="44A9EA9F" w14:textId="77777777" w:rsidR="00130734" w:rsidRDefault="00130734">
      <w:pPr>
        <w:tabs>
          <w:tab w:val="left" w:pos="709"/>
        </w:tabs>
        <w:ind w:firstLine="0"/>
      </w:pPr>
    </w:p>
    <w:p w14:paraId="459AAF87" w14:textId="77777777" w:rsidR="00130734" w:rsidRDefault="00130734">
      <w:pPr>
        <w:tabs>
          <w:tab w:val="left" w:pos="709"/>
        </w:tabs>
        <w:ind w:firstLine="0"/>
      </w:pPr>
    </w:p>
    <w:p w14:paraId="5A4C98BF" w14:textId="77777777" w:rsidR="00130734" w:rsidRDefault="00130734">
      <w:pPr>
        <w:tabs>
          <w:tab w:val="left" w:pos="709"/>
        </w:tabs>
        <w:ind w:firstLine="0"/>
      </w:pPr>
    </w:p>
    <w:p w14:paraId="478CB4E6" w14:textId="77777777" w:rsidR="00130734" w:rsidRDefault="00130734">
      <w:pPr>
        <w:tabs>
          <w:tab w:val="left" w:pos="709"/>
        </w:tabs>
        <w:ind w:firstLine="0"/>
      </w:pPr>
    </w:p>
    <w:p w14:paraId="7C04A967" w14:textId="77777777" w:rsidR="00130734" w:rsidRDefault="00130734">
      <w:pPr>
        <w:tabs>
          <w:tab w:val="left" w:pos="709"/>
        </w:tabs>
        <w:ind w:firstLine="0"/>
      </w:pPr>
    </w:p>
    <w:p w14:paraId="59E3CA0E" w14:textId="77777777" w:rsidR="00130734" w:rsidRDefault="00130734">
      <w:pPr>
        <w:tabs>
          <w:tab w:val="left" w:pos="709"/>
        </w:tabs>
        <w:ind w:firstLine="0"/>
      </w:pPr>
    </w:p>
    <w:p w14:paraId="12CB5BD2" w14:textId="77777777" w:rsidR="00130734" w:rsidRDefault="00130734">
      <w:pPr>
        <w:tabs>
          <w:tab w:val="left" w:pos="709"/>
        </w:tabs>
        <w:ind w:firstLine="0"/>
      </w:pPr>
    </w:p>
    <w:p w14:paraId="1E8E4DE0" w14:textId="77777777" w:rsidR="00130734" w:rsidRDefault="00130734">
      <w:pPr>
        <w:tabs>
          <w:tab w:val="left" w:pos="709"/>
        </w:tabs>
        <w:ind w:firstLine="0"/>
      </w:pPr>
    </w:p>
    <w:p w14:paraId="544E41E5" w14:textId="77777777" w:rsidR="00130734" w:rsidRDefault="00130734">
      <w:pPr>
        <w:tabs>
          <w:tab w:val="left" w:pos="709"/>
        </w:tabs>
        <w:ind w:firstLine="0"/>
      </w:pPr>
    </w:p>
    <w:p w14:paraId="5942DEE2" w14:textId="77777777" w:rsidR="00130734" w:rsidRDefault="00130734">
      <w:pPr>
        <w:tabs>
          <w:tab w:val="left" w:pos="709"/>
        </w:tabs>
        <w:ind w:firstLine="0"/>
      </w:pPr>
    </w:p>
    <w:p w14:paraId="756D6521" w14:textId="77777777" w:rsidR="00130734" w:rsidRDefault="00130734">
      <w:pPr>
        <w:tabs>
          <w:tab w:val="left" w:pos="709"/>
        </w:tabs>
        <w:ind w:firstLine="0"/>
      </w:pPr>
    </w:p>
    <w:p w14:paraId="00CDABD0" w14:textId="77777777" w:rsidR="00130734" w:rsidRDefault="00000000">
      <w:pPr>
        <w:pStyle w:val="Ttulo1"/>
        <w:numPr>
          <w:ilvl w:val="0"/>
          <w:numId w:val="1"/>
        </w:numPr>
        <w:spacing w:line="360" w:lineRule="auto"/>
        <w:ind w:left="0" w:firstLine="0"/>
      </w:pPr>
      <w:bookmarkStart w:id="28" w:name="_2bn6wsx" w:colFirst="0" w:colLast="0"/>
      <w:bookmarkEnd w:id="28"/>
      <w:r>
        <w:lastRenderedPageBreak/>
        <w:t xml:space="preserve"> Conclusão</w:t>
      </w:r>
    </w:p>
    <w:p w14:paraId="6D44F1BF" w14:textId="77777777" w:rsidR="00130734" w:rsidRDefault="00130734">
      <w:pPr>
        <w:spacing w:line="360" w:lineRule="auto"/>
        <w:ind w:left="709" w:firstLine="0"/>
      </w:pPr>
      <w:bookmarkStart w:id="29" w:name="_qsh70q" w:colFirst="0" w:colLast="0"/>
      <w:bookmarkEnd w:id="29"/>
    </w:p>
    <w:p w14:paraId="08FB2C85" w14:textId="77777777" w:rsidR="00130734" w:rsidRDefault="00130734">
      <w:pPr>
        <w:ind w:left="709" w:firstLine="0"/>
      </w:pPr>
    </w:p>
    <w:p w14:paraId="26E79A33" w14:textId="77777777" w:rsidR="00130734" w:rsidRDefault="00000000">
      <w:pPr>
        <w:pStyle w:val="Ttulo1"/>
        <w:numPr>
          <w:ilvl w:val="0"/>
          <w:numId w:val="1"/>
        </w:numPr>
        <w:ind w:left="0" w:firstLine="0"/>
      </w:pPr>
      <w:bookmarkStart w:id="30" w:name="_3as4poj" w:colFirst="0" w:colLast="0"/>
      <w:bookmarkEnd w:id="30"/>
      <w:r>
        <w:lastRenderedPageBreak/>
        <w:t>REFERÊNCIAS</w:t>
      </w:r>
    </w:p>
    <w:p w14:paraId="1E134CA1" w14:textId="77777777" w:rsidR="00130734" w:rsidRDefault="00130734">
      <w:pPr>
        <w:pBdr>
          <w:top w:val="nil"/>
          <w:left w:val="nil"/>
          <w:bottom w:val="nil"/>
          <w:right w:val="nil"/>
          <w:between w:val="nil"/>
        </w:pBdr>
        <w:spacing w:line="360" w:lineRule="auto"/>
        <w:ind w:firstLine="0"/>
        <w:jc w:val="left"/>
        <w:rPr>
          <w:color w:val="000000"/>
          <w:sz w:val="22"/>
          <w:szCs w:val="22"/>
        </w:rPr>
      </w:pPr>
    </w:p>
    <w:p w14:paraId="656F7582" w14:textId="77777777" w:rsidR="00130734" w:rsidRDefault="00130734">
      <w:pPr>
        <w:pBdr>
          <w:top w:val="nil"/>
          <w:left w:val="nil"/>
          <w:bottom w:val="nil"/>
          <w:right w:val="nil"/>
          <w:between w:val="nil"/>
        </w:pBdr>
        <w:spacing w:after="240" w:line="240" w:lineRule="auto"/>
        <w:ind w:firstLine="0"/>
        <w:jc w:val="center"/>
        <w:rPr>
          <w:color w:val="000000"/>
          <w:sz w:val="22"/>
          <w:szCs w:val="22"/>
        </w:rPr>
      </w:pPr>
      <w:bookmarkStart w:id="31" w:name="_1pxezwc" w:colFirst="0" w:colLast="0"/>
      <w:bookmarkEnd w:id="31"/>
    </w:p>
    <w:sectPr w:rsidR="00130734">
      <w:headerReference w:type="default" r:id="rId20"/>
      <w:footerReference w:type="default" r:id="rId21"/>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parecida.silva.ferreira@escola.pr.gov.br" w:date="2023-05-17T23:34:00Z" w:initials="UdW">
    <w:p w14:paraId="6347D430" w14:textId="5CA7F2EC" w:rsidR="00DF604F" w:rsidRDefault="00DF604F">
      <w:pPr>
        <w:pStyle w:val="Textodecomentrio"/>
      </w:pPr>
      <w:r>
        <w:rPr>
          <w:rStyle w:val="Refdecomentrio"/>
        </w:rPr>
        <w:annotationRef/>
      </w:r>
      <w:r>
        <w:t>referencias</w:t>
      </w:r>
    </w:p>
  </w:comment>
  <w:comment w:id="8" w:author="aparecida.silva.ferreira@escola.pr.gov.br" w:date="2023-05-17T23:35:00Z" w:initials="UdW">
    <w:p w14:paraId="1732E9D8" w14:textId="2D9ADA0E" w:rsidR="00DF604F" w:rsidRDefault="00DF604F">
      <w:pPr>
        <w:pStyle w:val="Textodecomentrio"/>
      </w:pPr>
      <w:r>
        <w:rPr>
          <w:rStyle w:val="Refdecomentrio"/>
        </w:rPr>
        <w:annotationRef/>
      </w:r>
      <w:r>
        <w:t>Descrever todas as linguagens</w:t>
      </w:r>
    </w:p>
  </w:comment>
  <w:comment w:id="13" w:author="Aparecida" w:date="2023-08-09T22:46:00Z" w:initials="A">
    <w:p w14:paraId="1A78330A" w14:textId="4039992E" w:rsidR="00CE1F3A" w:rsidRDefault="00CE1F3A">
      <w:pPr>
        <w:pStyle w:val="Textodecomentrio"/>
      </w:pPr>
      <w:r>
        <w:rPr>
          <w:rStyle w:val="Refdecomentrio"/>
        </w:rPr>
        <w:annotationRef/>
      </w:r>
      <w:r>
        <w:t>COLOCAR TEXTO SOBRE O ASSUNTO</w:t>
      </w:r>
    </w:p>
  </w:comment>
  <w:comment w:id="15" w:author="Aparecida" w:date="2023-08-09T22:47:00Z" w:initials="A">
    <w:p w14:paraId="4B68E718" w14:textId="68327BD7" w:rsidR="00CE1F3A" w:rsidRDefault="00CE1F3A">
      <w:pPr>
        <w:pStyle w:val="Textodecomentrio"/>
      </w:pPr>
      <w:r>
        <w:rPr>
          <w:rStyle w:val="Refdecomentrio"/>
        </w:rPr>
        <w:annotationRef/>
      </w:r>
      <w:r>
        <w:t>TEXTO</w:t>
      </w:r>
    </w:p>
  </w:comment>
  <w:comment w:id="17" w:author="Aparecida" w:date="2023-08-09T22:47:00Z" w:initials="A">
    <w:p w14:paraId="511DEC8C" w14:textId="5398FED6" w:rsidR="00CE1F3A" w:rsidRDefault="00CE1F3A">
      <w:pPr>
        <w:pStyle w:val="Textodecomentrio"/>
      </w:pPr>
      <w:r>
        <w:rPr>
          <w:rStyle w:val="Refdecomentrio"/>
        </w:rPr>
        <w:annotationRef/>
      </w:r>
      <w:r>
        <w:t>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47D430" w15:done="0"/>
  <w15:commentEx w15:paraId="1732E9D8" w15:done="0"/>
  <w15:commentEx w15:paraId="1A78330A" w15:done="0"/>
  <w15:commentEx w15:paraId="4B68E718" w15:done="0"/>
  <w15:commentEx w15:paraId="511DE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E2EF" w16cex:dateUtc="2023-05-18T02:34:00Z"/>
  <w16cex:commentExtensible w16cex:durableId="280FE33A" w16cex:dateUtc="2023-05-18T02:35:00Z"/>
  <w16cex:commentExtensible w16cex:durableId="287E95AC" w16cex:dateUtc="2023-08-10T01:46:00Z"/>
  <w16cex:commentExtensible w16cex:durableId="287E95EB" w16cex:dateUtc="2023-08-10T01:47:00Z"/>
  <w16cex:commentExtensible w16cex:durableId="287E961D" w16cex:dateUtc="2023-08-10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47D430" w16cid:durableId="280FE2EF"/>
  <w16cid:commentId w16cid:paraId="1732E9D8" w16cid:durableId="280FE33A"/>
  <w16cid:commentId w16cid:paraId="1A78330A" w16cid:durableId="287E95AC"/>
  <w16cid:commentId w16cid:paraId="4B68E718" w16cid:durableId="287E95EB"/>
  <w16cid:commentId w16cid:paraId="511DEC8C" w16cid:durableId="287E96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D041" w14:textId="77777777" w:rsidR="005F7B48" w:rsidRDefault="005F7B48">
      <w:pPr>
        <w:spacing w:line="240" w:lineRule="auto"/>
      </w:pPr>
      <w:r>
        <w:separator/>
      </w:r>
    </w:p>
  </w:endnote>
  <w:endnote w:type="continuationSeparator" w:id="0">
    <w:p w14:paraId="6755A99A" w14:textId="77777777" w:rsidR="005F7B48" w:rsidRDefault="005F7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E6FC" w14:textId="77777777" w:rsidR="00130734" w:rsidRDefault="00130734">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81859" w14:textId="77777777" w:rsidR="005F7B48" w:rsidRDefault="005F7B48">
      <w:pPr>
        <w:spacing w:line="240" w:lineRule="auto"/>
      </w:pPr>
      <w:r>
        <w:separator/>
      </w:r>
    </w:p>
  </w:footnote>
  <w:footnote w:type="continuationSeparator" w:id="0">
    <w:p w14:paraId="561695B9" w14:textId="77777777" w:rsidR="005F7B48" w:rsidRDefault="005F7B48">
      <w:pPr>
        <w:spacing w:line="240" w:lineRule="auto"/>
      </w:pPr>
      <w:r>
        <w:continuationSeparator/>
      </w:r>
    </w:p>
  </w:footnote>
  <w:footnote w:id="1">
    <w:p w14:paraId="3A76E0E1" w14:textId="77777777" w:rsidR="00130734"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7D9DDF84" w14:textId="77777777" w:rsidR="00130734"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2C94CB9B" w14:textId="77777777" w:rsidR="00130734" w:rsidRDefault="00130734">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C686" w14:textId="77777777" w:rsidR="00130734"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F604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6543D3D3" w14:textId="77777777" w:rsidR="00130734" w:rsidRDefault="00130734">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96597"/>
    <w:multiLevelType w:val="multilevel"/>
    <w:tmpl w:val="4C6ADF50"/>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34CA6354"/>
    <w:multiLevelType w:val="multilevel"/>
    <w:tmpl w:val="ACFCCDD6"/>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E95266"/>
    <w:multiLevelType w:val="multilevel"/>
    <w:tmpl w:val="999ECD66"/>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3A103484"/>
    <w:multiLevelType w:val="multilevel"/>
    <w:tmpl w:val="DB2224A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46585CA8"/>
    <w:multiLevelType w:val="multilevel"/>
    <w:tmpl w:val="A3F441D4"/>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079332374">
    <w:abstractNumId w:val="4"/>
  </w:num>
  <w:num w:numId="2" w16cid:durableId="68774134">
    <w:abstractNumId w:val="2"/>
  </w:num>
  <w:num w:numId="3" w16cid:durableId="1498838049">
    <w:abstractNumId w:val="3"/>
  </w:num>
  <w:num w:numId="4" w16cid:durableId="1014190562">
    <w:abstractNumId w:val="0"/>
  </w:num>
  <w:num w:numId="5" w16cid:durableId="239566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734"/>
    <w:rsid w:val="00130734"/>
    <w:rsid w:val="004B48E5"/>
    <w:rsid w:val="005F7B48"/>
    <w:rsid w:val="00CE1F3A"/>
    <w:rsid w:val="00DF60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BE7D"/>
  <w15:docId w15:val="{7502AC80-C72C-4729-A513-D7DEA01A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o">
    <w:name w:val="Revision"/>
    <w:hidden/>
    <w:uiPriority w:val="99"/>
    <w:semiHidden/>
    <w:rsid w:val="00DF604F"/>
    <w:pPr>
      <w:widowControl/>
      <w:spacing w:line="240" w:lineRule="auto"/>
      <w:ind w:firstLine="0"/>
      <w:jc w:val="left"/>
    </w:pPr>
  </w:style>
  <w:style w:type="character" w:styleId="Refdecomentrio">
    <w:name w:val="annotation reference"/>
    <w:basedOn w:val="Fontepargpadro"/>
    <w:uiPriority w:val="99"/>
    <w:semiHidden/>
    <w:unhideWhenUsed/>
    <w:rsid w:val="00DF604F"/>
    <w:rPr>
      <w:sz w:val="16"/>
      <w:szCs w:val="16"/>
    </w:rPr>
  </w:style>
  <w:style w:type="paragraph" w:styleId="Textodecomentrio">
    <w:name w:val="annotation text"/>
    <w:basedOn w:val="Normal"/>
    <w:link w:val="TextodecomentrioChar"/>
    <w:uiPriority w:val="99"/>
    <w:semiHidden/>
    <w:unhideWhenUsed/>
    <w:rsid w:val="00DF604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F604F"/>
    <w:rPr>
      <w:sz w:val="20"/>
      <w:szCs w:val="20"/>
    </w:rPr>
  </w:style>
  <w:style w:type="paragraph" w:styleId="Assuntodocomentrio">
    <w:name w:val="annotation subject"/>
    <w:basedOn w:val="Textodecomentrio"/>
    <w:next w:val="Textodecomentrio"/>
    <w:link w:val="AssuntodocomentrioChar"/>
    <w:uiPriority w:val="99"/>
    <w:semiHidden/>
    <w:unhideWhenUsed/>
    <w:rsid w:val="00DF604F"/>
    <w:rPr>
      <w:b/>
      <w:bCs/>
    </w:rPr>
  </w:style>
  <w:style w:type="character" w:customStyle="1" w:styleId="AssuntodocomentrioChar">
    <w:name w:val="Assunto do comentário Char"/>
    <w:basedOn w:val="TextodecomentrioChar"/>
    <w:link w:val="Assuntodocomentrio"/>
    <w:uiPriority w:val="99"/>
    <w:semiHidden/>
    <w:rsid w:val="00DF604F"/>
    <w:rPr>
      <w:b/>
      <w:bCs/>
      <w:sz w:val="20"/>
      <w:szCs w:val="20"/>
    </w:rPr>
  </w:style>
  <w:style w:type="paragraph" w:styleId="PargrafodaLista">
    <w:name w:val="List Paragraph"/>
    <w:basedOn w:val="Normal"/>
    <w:uiPriority w:val="34"/>
    <w:qFormat/>
    <w:rsid w:val="00CE1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52E30-3F8E-4C33-9AC9-67A2D5B7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1522</Words>
  <Characters>8220</Characters>
  <Application>Microsoft Office Word</Application>
  <DocSecurity>0</DocSecurity>
  <Lines>68</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cp:lastModifiedBy>
  <cp:revision>2</cp:revision>
  <dcterms:created xsi:type="dcterms:W3CDTF">2023-08-10T01:49:00Z</dcterms:created>
  <dcterms:modified xsi:type="dcterms:W3CDTF">2023-08-10T01:49:00Z</dcterms:modified>
</cp:coreProperties>
</file>