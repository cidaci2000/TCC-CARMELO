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202464" w14:textId="77777777" w:rsidR="00B92E3F" w:rsidRDefault="00A63EC5">
      <w:pPr>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14:paraId="1E20FB67" w14:textId="77777777" w:rsidR="00B92E3F" w:rsidRDefault="00000000">
      <w:pPr>
        <w:pStyle w:val="Cabealho"/>
        <w:jc w:val="center"/>
        <w:rPr>
          <w:lang w:val="pt-BR"/>
        </w:rPr>
      </w:pPr>
      <w:hyperlink r:id="rId8">
        <w:r w:rsidR="00A63EC5">
          <w:rPr>
            <w:rStyle w:val="LinkdaInternet"/>
            <w:rFonts w:ascii="Arial" w:hAnsi="Arial"/>
            <w:b/>
            <w:bCs/>
            <w:color w:val="262626"/>
            <w:sz w:val="24"/>
            <w:szCs w:val="24"/>
            <w:highlight w:val="white"/>
            <w:u w:val="none"/>
            <w:bdr w:val="single" w:sz="2" w:space="0" w:color="E5E7EB"/>
            <w:lang w:val="pt-BR"/>
          </w:rPr>
          <w:t xml:space="preserve">CARMELO PERRONE C E PE EF M </w:t>
        </w:r>
        <w:proofErr w:type="spellStart"/>
        <w:r w:rsidR="00A63EC5">
          <w:rPr>
            <w:rStyle w:val="LinkdaInternet"/>
            <w:rFonts w:ascii="Arial" w:hAnsi="Arial"/>
            <w:b/>
            <w:bCs/>
            <w:color w:val="262626"/>
            <w:sz w:val="24"/>
            <w:szCs w:val="24"/>
            <w:highlight w:val="white"/>
            <w:u w:val="none"/>
            <w:bdr w:val="single" w:sz="2" w:space="0" w:color="E5E7EB"/>
            <w:lang w:val="pt-BR"/>
          </w:rPr>
          <w:t>PROFIS</w:t>
        </w:r>
        <w:proofErr w:type="spellEnd"/>
      </w:hyperlink>
    </w:p>
    <w:p w14:paraId="7259678C" w14:textId="77777777" w:rsidR="00B92E3F" w:rsidRDefault="00A63EC5">
      <w:pPr>
        <w:tabs>
          <w:tab w:val="center" w:pos="4536"/>
          <w:tab w:val="left" w:pos="6780"/>
        </w:tabs>
        <w:spacing w:line="300" w:lineRule="auto"/>
        <w:ind w:firstLine="0"/>
        <w:jc w:val="center"/>
        <w:rPr>
          <w:b/>
          <w:color w:val="000000"/>
          <w:sz w:val="22"/>
          <w:szCs w:val="22"/>
        </w:rPr>
      </w:pPr>
      <w:r>
        <w:rPr>
          <w:b/>
          <w:color w:val="000000"/>
          <w:sz w:val="22"/>
          <w:szCs w:val="22"/>
        </w:rPr>
        <w:t>CURSO TÉCNICO EM INFORMÁTICA</w:t>
      </w:r>
    </w:p>
    <w:p w14:paraId="6AE64A7C" w14:textId="77777777" w:rsidR="00B92E3F" w:rsidRDefault="00B92E3F">
      <w:pPr>
        <w:rPr>
          <w:b/>
        </w:rPr>
      </w:pPr>
    </w:p>
    <w:p w14:paraId="1FC47527" w14:textId="77777777" w:rsidR="00B92E3F" w:rsidRDefault="00B92E3F">
      <w:pPr>
        <w:jc w:val="center"/>
        <w:rPr>
          <w:b/>
        </w:rPr>
      </w:pPr>
    </w:p>
    <w:p w14:paraId="4ECF279E" w14:textId="77777777" w:rsidR="00B92E3F" w:rsidRDefault="00B92E3F">
      <w:pPr>
        <w:jc w:val="center"/>
        <w:rPr>
          <w:b/>
        </w:rPr>
      </w:pPr>
    </w:p>
    <w:p w14:paraId="7C2FB90D" w14:textId="77777777" w:rsidR="00B92E3F" w:rsidRDefault="00A63EC5">
      <w:pPr>
        <w:ind w:firstLine="0"/>
        <w:jc w:val="center"/>
        <w:rPr>
          <w:b/>
        </w:rPr>
      </w:pPr>
      <w:r>
        <w:rPr>
          <w:b/>
        </w:rPr>
        <w:t>ALINE FERREIRA DE OLIVEIRA</w:t>
      </w:r>
    </w:p>
    <w:p w14:paraId="4DDB3410" w14:textId="77777777" w:rsidR="00B92E3F" w:rsidRDefault="00A63EC5">
      <w:pPr>
        <w:ind w:firstLine="0"/>
        <w:jc w:val="center"/>
        <w:rPr>
          <w:b/>
        </w:rPr>
      </w:pPr>
      <w:proofErr w:type="spellStart"/>
      <w:r>
        <w:rPr>
          <w:b/>
        </w:rPr>
        <w:t>KEROLAINE</w:t>
      </w:r>
      <w:proofErr w:type="spellEnd"/>
      <w:r>
        <w:rPr>
          <w:b/>
        </w:rPr>
        <w:t xml:space="preserve"> SAMPAIO</w:t>
      </w:r>
    </w:p>
    <w:p w14:paraId="6D692BE4" w14:textId="77777777" w:rsidR="00B92E3F" w:rsidRDefault="00B92E3F">
      <w:pPr>
        <w:jc w:val="center"/>
        <w:rPr>
          <w:b/>
        </w:rPr>
      </w:pPr>
    </w:p>
    <w:p w14:paraId="76C5C11C" w14:textId="77777777" w:rsidR="00B92E3F" w:rsidRDefault="00B92E3F">
      <w:pPr>
        <w:jc w:val="center"/>
        <w:rPr>
          <w:b/>
        </w:rPr>
      </w:pPr>
    </w:p>
    <w:p w14:paraId="1B8E55F8" w14:textId="77777777" w:rsidR="00B92E3F" w:rsidRDefault="00B92E3F">
      <w:pPr>
        <w:jc w:val="center"/>
        <w:rPr>
          <w:b/>
        </w:rPr>
      </w:pPr>
    </w:p>
    <w:p w14:paraId="3E84DC3E" w14:textId="77777777" w:rsidR="00B92E3F" w:rsidRDefault="00B92E3F">
      <w:pPr>
        <w:ind w:firstLine="0"/>
        <w:jc w:val="center"/>
        <w:rPr>
          <w:b/>
        </w:rPr>
      </w:pPr>
    </w:p>
    <w:p w14:paraId="0A020580" w14:textId="77777777" w:rsidR="00B92E3F" w:rsidRDefault="00A63EC5">
      <w:pPr>
        <w:ind w:firstLine="0"/>
        <w:jc w:val="center"/>
        <w:rPr>
          <w:b/>
        </w:rPr>
      </w:pPr>
      <w:proofErr w:type="spellStart"/>
      <w:r>
        <w:rPr>
          <w:b/>
        </w:rPr>
        <w:t>COFFEWAY</w:t>
      </w:r>
      <w:proofErr w:type="spellEnd"/>
    </w:p>
    <w:p w14:paraId="0A99C436" w14:textId="77777777" w:rsidR="00B92E3F" w:rsidRDefault="00B92E3F">
      <w:pPr>
        <w:rPr>
          <w:b/>
        </w:rPr>
      </w:pPr>
    </w:p>
    <w:p w14:paraId="480914BF" w14:textId="77777777" w:rsidR="00B92E3F" w:rsidRDefault="00B92E3F">
      <w:pPr>
        <w:rPr>
          <w:b/>
        </w:rPr>
      </w:pPr>
    </w:p>
    <w:p w14:paraId="1F6DC805" w14:textId="77777777" w:rsidR="00B92E3F" w:rsidRDefault="00B92E3F">
      <w:pPr>
        <w:rPr>
          <w:b/>
        </w:rPr>
      </w:pPr>
    </w:p>
    <w:p w14:paraId="519F191E" w14:textId="77777777" w:rsidR="00B92E3F" w:rsidRDefault="00B92E3F">
      <w:pPr>
        <w:rPr>
          <w:b/>
        </w:rPr>
      </w:pPr>
    </w:p>
    <w:p w14:paraId="5F9381AB" w14:textId="77777777" w:rsidR="00B92E3F" w:rsidRDefault="00B92E3F">
      <w:pPr>
        <w:rPr>
          <w:b/>
        </w:rPr>
      </w:pPr>
    </w:p>
    <w:p w14:paraId="38E25AEF" w14:textId="77777777" w:rsidR="00B92E3F" w:rsidRDefault="00B92E3F">
      <w:pPr>
        <w:rPr>
          <w:b/>
        </w:rPr>
      </w:pPr>
    </w:p>
    <w:p w14:paraId="5EC7462F" w14:textId="77777777" w:rsidR="00B92E3F" w:rsidRDefault="00B92E3F">
      <w:pPr>
        <w:rPr>
          <w:b/>
        </w:rPr>
      </w:pPr>
    </w:p>
    <w:p w14:paraId="1DDC5E3B" w14:textId="77777777" w:rsidR="00B92E3F" w:rsidRDefault="00B92E3F">
      <w:pPr>
        <w:rPr>
          <w:b/>
        </w:rPr>
      </w:pPr>
    </w:p>
    <w:p w14:paraId="2A17B927" w14:textId="77777777" w:rsidR="00B92E3F" w:rsidRDefault="00B92E3F">
      <w:pPr>
        <w:rPr>
          <w:b/>
        </w:rPr>
      </w:pPr>
    </w:p>
    <w:p w14:paraId="6B26DE17" w14:textId="77777777" w:rsidR="00B92E3F" w:rsidRDefault="00B92E3F">
      <w:pPr>
        <w:spacing w:line="300" w:lineRule="auto"/>
        <w:ind w:firstLine="0"/>
        <w:jc w:val="center"/>
        <w:rPr>
          <w:b/>
          <w:color w:val="000000"/>
        </w:rPr>
      </w:pPr>
    </w:p>
    <w:p w14:paraId="4D22F8CA" w14:textId="77777777" w:rsidR="00B92E3F" w:rsidRDefault="00B92E3F">
      <w:pPr>
        <w:spacing w:line="300" w:lineRule="auto"/>
        <w:ind w:firstLine="0"/>
        <w:jc w:val="center"/>
        <w:rPr>
          <w:b/>
          <w:color w:val="000000"/>
        </w:rPr>
      </w:pPr>
    </w:p>
    <w:p w14:paraId="51AF2E88" w14:textId="77777777" w:rsidR="00B92E3F" w:rsidRDefault="00A63EC5">
      <w:pPr>
        <w:spacing w:line="300" w:lineRule="auto"/>
        <w:ind w:firstLine="0"/>
        <w:jc w:val="center"/>
        <w:rPr>
          <w:b/>
          <w:color w:val="000000"/>
        </w:rPr>
      </w:pPr>
      <w:r>
        <w:rPr>
          <w:b/>
          <w:color w:val="000000"/>
        </w:rPr>
        <w:t>CASCAVEL - PR</w:t>
      </w:r>
    </w:p>
    <w:p w14:paraId="4898E661" w14:textId="77777777" w:rsidR="00B92E3F" w:rsidRDefault="00A63EC5">
      <w:pPr>
        <w:spacing w:line="300" w:lineRule="auto"/>
        <w:ind w:firstLine="0"/>
        <w:jc w:val="center"/>
      </w:pPr>
      <w:r>
        <w:rPr>
          <w:b/>
          <w:color w:val="000000"/>
        </w:rPr>
        <w:t>202</w:t>
      </w:r>
      <w:r>
        <w:rPr>
          <w:b/>
        </w:rPr>
        <w:t>3</w:t>
      </w:r>
    </w:p>
    <w:p w14:paraId="2CCB0250" w14:textId="77777777" w:rsidR="00B92E3F" w:rsidRDefault="00B92E3F">
      <w:pPr>
        <w:spacing w:line="300" w:lineRule="auto"/>
        <w:ind w:firstLine="0"/>
        <w:jc w:val="center"/>
        <w:rPr>
          <w:b/>
        </w:rPr>
      </w:pPr>
    </w:p>
    <w:p w14:paraId="03248032" w14:textId="77777777" w:rsidR="00B92E3F" w:rsidRDefault="00A63EC5">
      <w:pPr>
        <w:ind w:firstLine="0"/>
        <w:jc w:val="center"/>
        <w:rPr>
          <w:b/>
        </w:rPr>
      </w:pPr>
      <w:r>
        <w:rPr>
          <w:b/>
        </w:rPr>
        <w:lastRenderedPageBreak/>
        <w:t>ALINE FERREIRA DE OLIVEIRA</w:t>
      </w:r>
    </w:p>
    <w:p w14:paraId="2A56BC6E" w14:textId="77777777" w:rsidR="00B92E3F" w:rsidRDefault="00A63EC5">
      <w:pPr>
        <w:ind w:firstLine="0"/>
        <w:jc w:val="center"/>
        <w:rPr>
          <w:b/>
        </w:rPr>
      </w:pPr>
      <w:proofErr w:type="spellStart"/>
      <w:r>
        <w:rPr>
          <w:b/>
        </w:rPr>
        <w:t>KEROLAINE</w:t>
      </w:r>
      <w:proofErr w:type="spellEnd"/>
      <w:r>
        <w:rPr>
          <w:b/>
        </w:rPr>
        <w:t xml:space="preserve"> SAMPAIO</w:t>
      </w:r>
    </w:p>
    <w:p w14:paraId="5C879FA1" w14:textId="77777777" w:rsidR="00B92E3F" w:rsidRDefault="00B92E3F">
      <w:pPr>
        <w:jc w:val="center"/>
        <w:rPr>
          <w:b/>
        </w:rPr>
      </w:pPr>
    </w:p>
    <w:p w14:paraId="5A03C1E6" w14:textId="77777777" w:rsidR="00B92E3F" w:rsidRDefault="00B92E3F">
      <w:pPr>
        <w:jc w:val="center"/>
        <w:rPr>
          <w:b/>
        </w:rPr>
      </w:pPr>
    </w:p>
    <w:p w14:paraId="5D32694C" w14:textId="77777777" w:rsidR="00B92E3F" w:rsidRDefault="00B92E3F">
      <w:pPr>
        <w:jc w:val="center"/>
        <w:rPr>
          <w:b/>
        </w:rPr>
      </w:pPr>
    </w:p>
    <w:p w14:paraId="71FE7328" w14:textId="77777777" w:rsidR="00B92E3F" w:rsidRDefault="00B92E3F">
      <w:pPr>
        <w:ind w:firstLine="0"/>
        <w:jc w:val="center"/>
        <w:rPr>
          <w:b/>
        </w:rPr>
      </w:pPr>
    </w:p>
    <w:p w14:paraId="4994AA9C" w14:textId="77777777" w:rsidR="00B92E3F" w:rsidRDefault="00A63EC5">
      <w:pPr>
        <w:ind w:firstLine="0"/>
        <w:jc w:val="center"/>
        <w:rPr>
          <w:b/>
        </w:rPr>
      </w:pPr>
      <w:proofErr w:type="spellStart"/>
      <w:r>
        <w:rPr>
          <w:b/>
        </w:rPr>
        <w:t>COFFEWAY</w:t>
      </w:r>
      <w:proofErr w:type="spellEnd"/>
    </w:p>
    <w:p w14:paraId="6761FDDC" w14:textId="77777777" w:rsidR="00B92E3F" w:rsidRDefault="00B92E3F">
      <w:pPr>
        <w:rPr>
          <w:b/>
        </w:rPr>
      </w:pPr>
    </w:p>
    <w:p w14:paraId="3554BCEF" w14:textId="77777777" w:rsidR="00B92E3F" w:rsidRDefault="00B92E3F">
      <w:pPr>
        <w:rPr>
          <w:b/>
        </w:rPr>
      </w:pPr>
    </w:p>
    <w:p w14:paraId="0EE0F8C4" w14:textId="77777777" w:rsidR="00B92E3F" w:rsidRDefault="00B92E3F">
      <w:pPr>
        <w:rPr>
          <w:b/>
        </w:rPr>
      </w:pPr>
    </w:p>
    <w:p w14:paraId="67B425CE" w14:textId="77777777" w:rsidR="00B92E3F" w:rsidRDefault="00B92E3F"/>
    <w:p w14:paraId="051B4F4B" w14:textId="77777777" w:rsidR="00B92E3F" w:rsidRDefault="00B92E3F"/>
    <w:p w14:paraId="03BDA29A" w14:textId="77777777" w:rsidR="00B92E3F" w:rsidRDefault="00A63EC5">
      <w:pPr>
        <w:spacing w:line="240" w:lineRule="auto"/>
        <w:ind w:left="4560" w:firstLine="0"/>
        <w:rPr>
          <w:color w:val="000000"/>
        </w:rPr>
      </w:pPr>
      <w:r>
        <w:rPr>
          <w:color w:val="000000"/>
        </w:rPr>
        <w:t xml:space="preserve">Projeto de Desenvolvimento de Software do Curso Técnico em Informática do Colégio Estadual de Educação Profissional Carmelo Perrone C E PE EF </w:t>
      </w:r>
      <w:proofErr w:type="gramStart"/>
      <w:r>
        <w:rPr>
          <w:color w:val="000000"/>
        </w:rPr>
        <w:t>M  –</w:t>
      </w:r>
      <w:proofErr w:type="gramEnd"/>
      <w:r>
        <w:rPr>
          <w:color w:val="000000"/>
        </w:rPr>
        <w:t xml:space="preserve"> Cascavel, Paraná.</w:t>
      </w:r>
    </w:p>
    <w:p w14:paraId="1D13A3D2" w14:textId="77777777" w:rsidR="00B92E3F" w:rsidRDefault="00B92E3F">
      <w:pPr>
        <w:spacing w:line="240" w:lineRule="auto"/>
        <w:ind w:left="4560" w:firstLine="0"/>
        <w:rPr>
          <w:color w:val="000000"/>
        </w:rPr>
      </w:pPr>
    </w:p>
    <w:p w14:paraId="158079C5" w14:textId="77777777" w:rsidR="00B92E3F" w:rsidRDefault="00A63EC5">
      <w:pPr>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rStyle w:val="ncoradanotaderodap"/>
          <w:color w:val="000000"/>
        </w:rPr>
        <w:footnoteReference w:id="1"/>
      </w:r>
    </w:p>
    <w:p w14:paraId="7CCC432B" w14:textId="77777777" w:rsidR="00B92E3F" w:rsidRDefault="00A63EC5">
      <w:pPr>
        <w:spacing w:line="240" w:lineRule="auto"/>
        <w:ind w:left="5672" w:firstLine="0"/>
        <w:jc w:val="right"/>
      </w:pPr>
      <w:proofErr w:type="spellStart"/>
      <w:r>
        <w:t>Prof</w:t>
      </w:r>
      <w:r>
        <w:rPr>
          <w:color w:val="000000"/>
        </w:rPr>
        <w:t>ª</w:t>
      </w:r>
      <w:proofErr w:type="spellEnd"/>
      <w:r>
        <w:t xml:space="preserve">. </w:t>
      </w:r>
      <w:r>
        <w:rPr>
          <w:spacing w:val="4"/>
          <w:sz w:val="21"/>
          <w:szCs w:val="21"/>
        </w:rPr>
        <w:t xml:space="preserve">ALESSANDRA M. </w:t>
      </w:r>
      <w:proofErr w:type="spellStart"/>
      <w:r>
        <w:rPr>
          <w:spacing w:val="4"/>
          <w:sz w:val="21"/>
          <w:szCs w:val="21"/>
        </w:rPr>
        <w:t>UHL</w:t>
      </w:r>
      <w:proofErr w:type="spellEnd"/>
      <w:r>
        <w:t xml:space="preserve"> </w:t>
      </w:r>
      <w:r>
        <w:rPr>
          <w:vertAlign w:val="superscript"/>
        </w:rPr>
        <w:t>2</w:t>
      </w:r>
    </w:p>
    <w:p w14:paraId="4339C933" w14:textId="77777777" w:rsidR="00B92E3F" w:rsidRDefault="00A63EC5">
      <w:pPr>
        <w:jc w:val="right"/>
      </w:pPr>
      <w:r>
        <w:t xml:space="preserve">     </w:t>
      </w:r>
      <w:r>
        <w:tab/>
      </w:r>
      <w:r>
        <w:tab/>
      </w:r>
      <w:r>
        <w:tab/>
      </w:r>
      <w:r>
        <w:tab/>
      </w:r>
      <w:r>
        <w:tab/>
      </w:r>
      <w:r>
        <w:tab/>
      </w:r>
      <w:r>
        <w:tab/>
      </w:r>
    </w:p>
    <w:p w14:paraId="1AE877AE" w14:textId="77777777" w:rsidR="00B92E3F" w:rsidRDefault="00B92E3F"/>
    <w:p w14:paraId="634412FE" w14:textId="77777777" w:rsidR="00B92E3F" w:rsidRDefault="00B92E3F">
      <w:pPr>
        <w:spacing w:line="300" w:lineRule="auto"/>
        <w:ind w:firstLine="0"/>
        <w:rPr>
          <w:b/>
          <w:color w:val="000000"/>
        </w:rPr>
      </w:pPr>
    </w:p>
    <w:p w14:paraId="459990BC" w14:textId="77777777" w:rsidR="00B92E3F" w:rsidRDefault="00B92E3F">
      <w:pPr>
        <w:spacing w:line="300" w:lineRule="auto"/>
        <w:ind w:firstLine="0"/>
        <w:rPr>
          <w:b/>
          <w:color w:val="000000"/>
        </w:rPr>
      </w:pPr>
    </w:p>
    <w:p w14:paraId="2F525CCE" w14:textId="77777777" w:rsidR="00B92E3F" w:rsidRDefault="00A63EC5">
      <w:pPr>
        <w:spacing w:line="300" w:lineRule="auto"/>
        <w:ind w:firstLine="0"/>
        <w:jc w:val="center"/>
        <w:rPr>
          <w:b/>
          <w:color w:val="000000"/>
        </w:rPr>
      </w:pPr>
      <w:r>
        <w:rPr>
          <w:b/>
          <w:color w:val="000000"/>
        </w:rPr>
        <w:t>CASCAVEL - PR</w:t>
      </w:r>
    </w:p>
    <w:p w14:paraId="05BF22E1" w14:textId="77777777" w:rsidR="00B92E3F" w:rsidRDefault="00A63EC5">
      <w:pPr>
        <w:spacing w:line="300" w:lineRule="auto"/>
        <w:ind w:firstLine="0"/>
        <w:jc w:val="center"/>
        <w:rPr>
          <w:b/>
          <w:color w:val="000000"/>
        </w:rPr>
      </w:pPr>
      <w:r>
        <w:rPr>
          <w:b/>
          <w:color w:val="000000"/>
        </w:rPr>
        <w:t>2023</w:t>
      </w:r>
    </w:p>
    <w:p w14:paraId="10A9D5A0" w14:textId="77777777" w:rsidR="00B92E3F" w:rsidRDefault="00B92E3F">
      <w:pPr>
        <w:spacing w:line="300" w:lineRule="auto"/>
        <w:ind w:firstLine="0"/>
        <w:jc w:val="center"/>
        <w:rPr>
          <w:b/>
          <w:color w:val="000000"/>
        </w:rPr>
      </w:pPr>
    </w:p>
    <w:p w14:paraId="5E752454" w14:textId="77777777" w:rsidR="00B92E3F" w:rsidRDefault="00B92E3F">
      <w:pPr>
        <w:spacing w:line="300" w:lineRule="auto"/>
        <w:ind w:firstLine="0"/>
        <w:jc w:val="center"/>
        <w:rPr>
          <w:b/>
          <w:color w:val="000000"/>
        </w:rPr>
      </w:pPr>
    </w:p>
    <w:p w14:paraId="4EFF961D" w14:textId="77777777" w:rsidR="00B92E3F" w:rsidRDefault="00A63EC5">
      <w:pPr>
        <w:ind w:firstLine="0"/>
        <w:jc w:val="center"/>
        <w:rPr>
          <w:b/>
        </w:rPr>
      </w:pPr>
      <w:r>
        <w:rPr>
          <w:b/>
        </w:rPr>
        <w:t>ALINE FERREIRA DE OLIVEIRA</w:t>
      </w:r>
    </w:p>
    <w:p w14:paraId="3E2EAA15" w14:textId="77777777" w:rsidR="00B92E3F" w:rsidRDefault="00A63EC5">
      <w:pPr>
        <w:ind w:firstLine="0"/>
        <w:jc w:val="center"/>
        <w:rPr>
          <w:b/>
        </w:rPr>
      </w:pPr>
      <w:proofErr w:type="spellStart"/>
      <w:r>
        <w:rPr>
          <w:b/>
        </w:rPr>
        <w:t>KEROLAINE</w:t>
      </w:r>
      <w:proofErr w:type="spellEnd"/>
      <w:r>
        <w:rPr>
          <w:b/>
        </w:rPr>
        <w:t xml:space="preserve"> SAMPAIO</w:t>
      </w:r>
    </w:p>
    <w:p w14:paraId="1F3FAF6A" w14:textId="77777777" w:rsidR="00B92E3F" w:rsidRDefault="00B92E3F">
      <w:pPr>
        <w:jc w:val="center"/>
        <w:rPr>
          <w:b/>
        </w:rPr>
      </w:pPr>
    </w:p>
    <w:p w14:paraId="6939296E" w14:textId="77777777" w:rsidR="00B92E3F" w:rsidRDefault="00B92E3F">
      <w:pPr>
        <w:jc w:val="center"/>
        <w:rPr>
          <w:b/>
        </w:rPr>
      </w:pPr>
    </w:p>
    <w:p w14:paraId="50F75C71" w14:textId="77777777" w:rsidR="00B92E3F" w:rsidRDefault="00B92E3F">
      <w:pPr>
        <w:jc w:val="center"/>
        <w:rPr>
          <w:b/>
        </w:rPr>
      </w:pPr>
    </w:p>
    <w:p w14:paraId="3CA24214" w14:textId="77777777" w:rsidR="00B92E3F" w:rsidRDefault="00B92E3F">
      <w:pPr>
        <w:ind w:firstLine="0"/>
        <w:jc w:val="center"/>
        <w:rPr>
          <w:b/>
        </w:rPr>
      </w:pPr>
    </w:p>
    <w:p w14:paraId="37CDC9BD" w14:textId="77777777" w:rsidR="00B92E3F" w:rsidRDefault="00A63EC5">
      <w:pPr>
        <w:ind w:firstLine="0"/>
        <w:jc w:val="center"/>
        <w:rPr>
          <w:b/>
        </w:rPr>
      </w:pPr>
      <w:proofErr w:type="spellStart"/>
      <w:r>
        <w:rPr>
          <w:b/>
        </w:rPr>
        <w:t>COFFEWAY</w:t>
      </w:r>
      <w:proofErr w:type="spellEnd"/>
    </w:p>
    <w:p w14:paraId="6CC134A5" w14:textId="77777777" w:rsidR="00B92E3F" w:rsidRDefault="00B92E3F">
      <w:pPr>
        <w:jc w:val="center"/>
        <w:rPr>
          <w:b/>
        </w:rPr>
      </w:pPr>
    </w:p>
    <w:p w14:paraId="4B0D87BD" w14:textId="77777777" w:rsidR="00B92E3F" w:rsidRDefault="00B92E3F">
      <w:pPr>
        <w:spacing w:line="360" w:lineRule="auto"/>
        <w:ind w:firstLine="0"/>
        <w:jc w:val="center"/>
        <w:rPr>
          <w:smallCaps/>
          <w:color w:val="000000"/>
        </w:rPr>
      </w:pPr>
    </w:p>
    <w:p w14:paraId="611D49C8" w14:textId="77777777" w:rsidR="00B92E3F" w:rsidRDefault="00A63EC5">
      <w:pPr>
        <w:spacing w:line="300" w:lineRule="auto"/>
        <w:ind w:firstLine="0"/>
        <w:rPr>
          <w:color w:val="000000"/>
        </w:rPr>
      </w:pPr>
      <w:r>
        <w:rPr>
          <w:color w:val="000000"/>
        </w:rPr>
        <w:t>Este Projeto de Conclusão de Curso foi julgado e aprovado pelo Curso Técnico em Informática do Colégio Estadual de Educação Profissional Carmelo Perrone C E PE EF M.</w:t>
      </w:r>
    </w:p>
    <w:p w14:paraId="3BA45B9E" w14:textId="77777777" w:rsidR="00B92E3F" w:rsidRDefault="00B92E3F">
      <w:pPr>
        <w:spacing w:line="360" w:lineRule="auto"/>
        <w:ind w:firstLine="0"/>
        <w:jc w:val="center"/>
        <w:rPr>
          <w:color w:val="000000"/>
        </w:rPr>
      </w:pPr>
    </w:p>
    <w:p w14:paraId="2B5B8DB2" w14:textId="77777777" w:rsidR="00B92E3F" w:rsidRDefault="00A63EC5">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7257C293" w14:textId="77777777" w:rsidR="00B92E3F" w:rsidRDefault="00A63EC5">
      <w:pPr>
        <w:spacing w:line="360" w:lineRule="auto"/>
        <w:ind w:firstLine="0"/>
        <w:jc w:val="center"/>
        <w:rPr>
          <w:b/>
          <w:color w:val="000000"/>
        </w:rPr>
      </w:pPr>
      <w:r>
        <w:rPr>
          <w:b/>
          <w:color w:val="000000"/>
        </w:rPr>
        <w:t>COMISSÃO EXAMINADOR</w:t>
      </w:r>
    </w:p>
    <w:p w14:paraId="2BD0643C" w14:textId="77777777" w:rsidR="00B92E3F" w:rsidRDefault="00B92E3F">
      <w:pPr>
        <w:spacing w:line="360" w:lineRule="auto"/>
        <w:ind w:firstLine="0"/>
        <w:jc w:val="center"/>
        <w:rPr>
          <w:b/>
          <w:color w:val="000000"/>
        </w:rPr>
      </w:pPr>
    </w:p>
    <w:tbl>
      <w:tblPr>
        <w:tblW w:w="8504" w:type="dxa"/>
        <w:tblInd w:w="325" w:type="dxa"/>
        <w:tblLook w:val="04A0" w:firstRow="1" w:lastRow="0" w:firstColumn="1" w:lastColumn="0" w:noHBand="0" w:noVBand="1"/>
      </w:tblPr>
      <w:tblGrid>
        <w:gridCol w:w="4253"/>
        <w:gridCol w:w="4251"/>
      </w:tblGrid>
      <w:tr w:rsidR="00B92E3F" w14:paraId="4E017848" w14:textId="77777777">
        <w:tc>
          <w:tcPr>
            <w:tcW w:w="4252" w:type="dxa"/>
          </w:tcPr>
          <w:p w14:paraId="74A21BC0" w14:textId="77777777" w:rsidR="00B92E3F" w:rsidRDefault="00A63EC5">
            <w:pPr>
              <w:ind w:firstLine="0"/>
              <w:jc w:val="left"/>
              <w:rPr>
                <w:color w:val="000000"/>
              </w:rPr>
            </w:pPr>
            <w:r>
              <w:rPr>
                <w:color w:val="000000"/>
              </w:rPr>
              <w:t>______________________________</w:t>
            </w:r>
          </w:p>
          <w:p w14:paraId="0A0F794F" w14:textId="77777777" w:rsidR="00B92E3F" w:rsidRDefault="00A63EC5">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EAD7630" w14:textId="77777777" w:rsidR="00B92E3F" w:rsidRDefault="00A63EC5">
            <w:pPr>
              <w:spacing w:line="240" w:lineRule="auto"/>
              <w:ind w:firstLine="0"/>
              <w:jc w:val="center"/>
              <w:rPr>
                <w:color w:val="000000"/>
              </w:rPr>
            </w:pPr>
            <w:r>
              <w:rPr>
                <w:color w:val="000000"/>
              </w:rPr>
              <w:t>Especialista em Tecnologia da Informação</w:t>
            </w:r>
          </w:p>
          <w:p w14:paraId="2F9BC28A" w14:textId="77777777" w:rsidR="00B92E3F" w:rsidRDefault="00A63EC5">
            <w:pPr>
              <w:spacing w:after="14" w:line="240" w:lineRule="auto"/>
              <w:ind w:left="10" w:right="344" w:hanging="10"/>
              <w:jc w:val="center"/>
              <w:rPr>
                <w:i/>
                <w:sz w:val="20"/>
                <w:szCs w:val="20"/>
              </w:rPr>
            </w:pPr>
            <w:r>
              <w:rPr>
                <w:i/>
                <w:sz w:val="20"/>
                <w:szCs w:val="20"/>
              </w:rPr>
              <w:t>Faculdade de Ciências Sociais Aplicadas de Cascavel</w:t>
            </w:r>
          </w:p>
          <w:p w14:paraId="0582FD55" w14:textId="77777777" w:rsidR="00B92E3F" w:rsidRDefault="00A63EC5">
            <w:pPr>
              <w:spacing w:line="240" w:lineRule="auto"/>
              <w:ind w:firstLine="0"/>
            </w:pPr>
            <w:r>
              <w:t xml:space="preserve">                  Orientadora</w:t>
            </w:r>
          </w:p>
          <w:p w14:paraId="0D3D4727" w14:textId="77777777" w:rsidR="00B92E3F" w:rsidRDefault="00B92E3F">
            <w:pPr>
              <w:ind w:firstLine="0"/>
              <w:jc w:val="center"/>
              <w:rPr>
                <w:color w:val="000000"/>
              </w:rPr>
            </w:pPr>
          </w:p>
        </w:tc>
        <w:tc>
          <w:tcPr>
            <w:tcW w:w="4251" w:type="dxa"/>
          </w:tcPr>
          <w:p w14:paraId="02DF4929" w14:textId="77777777" w:rsidR="00B92E3F" w:rsidRDefault="00A63EC5">
            <w:pPr>
              <w:ind w:firstLine="0"/>
              <w:jc w:val="left"/>
              <w:rPr>
                <w:color w:val="000000"/>
              </w:rPr>
            </w:pPr>
            <w:r>
              <w:rPr>
                <w:color w:val="000000"/>
              </w:rPr>
              <w:t>______________________________</w:t>
            </w:r>
          </w:p>
          <w:p w14:paraId="4B0660E4" w14:textId="77777777" w:rsidR="00B92E3F" w:rsidRDefault="00A63EC5">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ALESSANDRA</w:t>
            </w:r>
            <w:proofErr w:type="gramEnd"/>
            <w:r>
              <w:rPr>
                <w:spacing w:val="4"/>
              </w:rPr>
              <w:t xml:space="preserve"> MARIA </w:t>
            </w:r>
            <w:proofErr w:type="spellStart"/>
            <w:r>
              <w:rPr>
                <w:spacing w:val="4"/>
              </w:rPr>
              <w:t>UHL</w:t>
            </w:r>
            <w:proofErr w:type="spellEnd"/>
          </w:p>
          <w:p w14:paraId="4EBFF11B" w14:textId="77777777" w:rsidR="00B92E3F" w:rsidRDefault="00A63EC5">
            <w:pPr>
              <w:spacing w:line="240" w:lineRule="auto"/>
              <w:ind w:firstLine="0"/>
            </w:pPr>
            <w:r>
              <w:t xml:space="preserve">                  Banco de dados</w:t>
            </w:r>
          </w:p>
          <w:p w14:paraId="34918754" w14:textId="77777777" w:rsidR="00B92E3F" w:rsidRDefault="00B92E3F">
            <w:pPr>
              <w:spacing w:line="240" w:lineRule="auto"/>
              <w:ind w:firstLine="0"/>
            </w:pPr>
          </w:p>
        </w:tc>
      </w:tr>
      <w:tr w:rsidR="00B92E3F" w14:paraId="7B37F253" w14:textId="77777777">
        <w:tc>
          <w:tcPr>
            <w:tcW w:w="4252" w:type="dxa"/>
          </w:tcPr>
          <w:p w14:paraId="29704909" w14:textId="77777777" w:rsidR="00B92E3F" w:rsidRDefault="00A63EC5">
            <w:pPr>
              <w:spacing w:line="240" w:lineRule="auto"/>
              <w:ind w:firstLine="0"/>
              <w:jc w:val="left"/>
              <w:rPr>
                <w:color w:val="000000"/>
              </w:rPr>
            </w:pPr>
            <w:r>
              <w:rPr>
                <w:color w:val="000000"/>
              </w:rPr>
              <w:t>______________________________</w:t>
            </w:r>
          </w:p>
          <w:p w14:paraId="53AEA0CE" w14:textId="77777777" w:rsidR="00B92E3F" w:rsidRDefault="00B92E3F">
            <w:pPr>
              <w:spacing w:line="240" w:lineRule="auto"/>
              <w:ind w:firstLine="0"/>
              <w:jc w:val="center"/>
              <w:rPr>
                <w:color w:val="000000"/>
              </w:rPr>
            </w:pPr>
          </w:p>
          <w:p w14:paraId="6D5BE410" w14:textId="77777777" w:rsidR="00B92E3F" w:rsidRDefault="00A63EC5">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794922DC" w14:textId="77777777" w:rsidR="00B92E3F" w:rsidRDefault="00A63EC5">
            <w:pPr>
              <w:spacing w:line="240" w:lineRule="auto"/>
              <w:ind w:firstLine="0"/>
              <w:jc w:val="center"/>
              <w:rPr>
                <w:color w:val="000000"/>
              </w:rPr>
            </w:pPr>
            <w:r>
              <w:rPr>
                <w:color w:val="000000"/>
              </w:rPr>
              <w:t>Especialista em Tecnologia da Informação</w:t>
            </w:r>
          </w:p>
          <w:p w14:paraId="05CB453E" w14:textId="77777777" w:rsidR="00B92E3F" w:rsidRDefault="00A63EC5">
            <w:pPr>
              <w:spacing w:after="14" w:line="240" w:lineRule="auto"/>
              <w:ind w:left="10" w:right="344" w:hanging="10"/>
              <w:jc w:val="center"/>
              <w:rPr>
                <w:i/>
                <w:sz w:val="20"/>
                <w:szCs w:val="20"/>
              </w:rPr>
            </w:pPr>
            <w:r>
              <w:rPr>
                <w:i/>
                <w:sz w:val="20"/>
                <w:szCs w:val="20"/>
              </w:rPr>
              <w:t>Faculdade de Ciências Sociais Aplicadas de Cascavel</w:t>
            </w:r>
          </w:p>
          <w:p w14:paraId="622BFD9D" w14:textId="77777777" w:rsidR="00B92E3F" w:rsidRDefault="00A63EC5">
            <w:pPr>
              <w:spacing w:line="240" w:lineRule="auto"/>
              <w:ind w:firstLine="0"/>
            </w:pPr>
            <w:r>
              <w:t xml:space="preserve">                 WEB DESIGN</w:t>
            </w:r>
          </w:p>
          <w:p w14:paraId="4CAD62AD" w14:textId="77777777" w:rsidR="00B92E3F" w:rsidRDefault="00B92E3F">
            <w:pPr>
              <w:tabs>
                <w:tab w:val="left" w:pos="8130"/>
              </w:tabs>
              <w:spacing w:line="240" w:lineRule="auto"/>
              <w:ind w:firstLine="0"/>
              <w:jc w:val="center"/>
              <w:rPr>
                <w:color w:val="000000"/>
              </w:rPr>
            </w:pPr>
          </w:p>
        </w:tc>
        <w:tc>
          <w:tcPr>
            <w:tcW w:w="4251" w:type="dxa"/>
          </w:tcPr>
          <w:p w14:paraId="32AF5D3E" w14:textId="77777777" w:rsidR="00B92E3F" w:rsidRDefault="00A63EC5">
            <w:pPr>
              <w:spacing w:line="240" w:lineRule="auto"/>
              <w:ind w:firstLine="0"/>
              <w:jc w:val="left"/>
              <w:rPr>
                <w:color w:val="000000"/>
              </w:rPr>
            </w:pPr>
            <w:r>
              <w:rPr>
                <w:color w:val="000000"/>
              </w:rPr>
              <w:t>______________________________</w:t>
            </w:r>
          </w:p>
          <w:p w14:paraId="0C98D790" w14:textId="77777777" w:rsidR="00B92E3F" w:rsidRDefault="00B92E3F">
            <w:pPr>
              <w:spacing w:line="240" w:lineRule="auto"/>
              <w:ind w:firstLine="0"/>
              <w:jc w:val="center"/>
              <w:rPr>
                <w:color w:val="000000"/>
              </w:rPr>
            </w:pPr>
          </w:p>
          <w:p w14:paraId="5E926017" w14:textId="77777777" w:rsidR="00B92E3F" w:rsidRDefault="00A63EC5">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ELIANE</w:t>
            </w:r>
            <w:proofErr w:type="gramEnd"/>
            <w:r>
              <w:rPr>
                <w:spacing w:val="4"/>
              </w:rPr>
              <w:t xml:space="preserve"> MARIA DAL </w:t>
            </w:r>
            <w:proofErr w:type="spellStart"/>
            <w:r>
              <w:rPr>
                <w:spacing w:val="4"/>
              </w:rPr>
              <w:t>MOLIN</w:t>
            </w:r>
            <w:proofErr w:type="spellEnd"/>
            <w:r>
              <w:rPr>
                <w:spacing w:val="4"/>
              </w:rPr>
              <w:t xml:space="preserve"> CRISTO</w:t>
            </w:r>
          </w:p>
          <w:p w14:paraId="307D35B6" w14:textId="77777777" w:rsidR="00B92E3F" w:rsidRDefault="00A63EC5">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14:paraId="4E825B69" w14:textId="77777777" w:rsidR="00B92E3F" w:rsidRDefault="00A63EC5">
            <w:pPr>
              <w:spacing w:line="240" w:lineRule="auto"/>
              <w:ind w:firstLine="0"/>
              <w:jc w:val="center"/>
              <w:rPr>
                <w:color w:val="000000"/>
              </w:rPr>
            </w:pPr>
            <w:r>
              <w:rPr>
                <w:color w:val="000000"/>
              </w:rPr>
              <w:t>Coordenadora de curso</w:t>
            </w:r>
          </w:p>
          <w:p w14:paraId="79F9B23E" w14:textId="77777777" w:rsidR="00B92E3F" w:rsidRDefault="00B92E3F">
            <w:pPr>
              <w:tabs>
                <w:tab w:val="left" w:pos="8130"/>
              </w:tabs>
              <w:spacing w:line="240" w:lineRule="auto"/>
              <w:ind w:firstLine="0"/>
              <w:jc w:val="center"/>
              <w:rPr>
                <w:color w:val="000000"/>
              </w:rPr>
            </w:pPr>
          </w:p>
        </w:tc>
      </w:tr>
      <w:tr w:rsidR="00B92E3F" w14:paraId="67839681" w14:textId="77777777">
        <w:trPr>
          <w:trHeight w:val="80"/>
        </w:trPr>
        <w:tc>
          <w:tcPr>
            <w:tcW w:w="4252" w:type="dxa"/>
          </w:tcPr>
          <w:p w14:paraId="2C585975" w14:textId="77777777" w:rsidR="00B92E3F" w:rsidRDefault="00B92E3F">
            <w:pPr>
              <w:spacing w:line="240" w:lineRule="auto"/>
              <w:ind w:firstLine="0"/>
              <w:jc w:val="left"/>
              <w:rPr>
                <w:color w:val="000000"/>
              </w:rPr>
            </w:pPr>
          </w:p>
        </w:tc>
        <w:tc>
          <w:tcPr>
            <w:tcW w:w="4251" w:type="dxa"/>
          </w:tcPr>
          <w:p w14:paraId="546CA85B" w14:textId="77777777" w:rsidR="00B92E3F" w:rsidRDefault="00B92E3F">
            <w:pPr>
              <w:spacing w:line="240" w:lineRule="auto"/>
              <w:ind w:firstLine="0"/>
              <w:jc w:val="left"/>
              <w:rPr>
                <w:color w:val="000000"/>
              </w:rPr>
            </w:pPr>
          </w:p>
        </w:tc>
      </w:tr>
    </w:tbl>
    <w:p w14:paraId="3E31BED6" w14:textId="77777777" w:rsidR="00B92E3F" w:rsidRDefault="00B92E3F">
      <w:pPr>
        <w:spacing w:line="360" w:lineRule="auto"/>
        <w:ind w:firstLine="0"/>
        <w:jc w:val="center"/>
        <w:rPr>
          <w:b/>
          <w:color w:val="000000"/>
        </w:rPr>
      </w:pPr>
    </w:p>
    <w:p w14:paraId="1572E7C5" w14:textId="77777777" w:rsidR="00B92E3F" w:rsidRDefault="00B92E3F">
      <w:pPr>
        <w:spacing w:line="360" w:lineRule="auto"/>
        <w:ind w:firstLine="0"/>
        <w:jc w:val="center"/>
        <w:rPr>
          <w:b/>
          <w:color w:val="000000"/>
        </w:rPr>
      </w:pPr>
    </w:p>
    <w:p w14:paraId="743223BD" w14:textId="77777777" w:rsidR="00B92E3F" w:rsidRDefault="00A63EC5">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14:paraId="42920C2F" w14:textId="77777777" w:rsidR="00B92E3F" w:rsidRDefault="00B92E3F">
      <w:pPr>
        <w:pStyle w:val="Sumrio1"/>
      </w:pPr>
    </w:p>
    <w:p w14:paraId="77EA5118" w14:textId="77777777" w:rsidR="00B92E3F" w:rsidRDefault="00B92E3F">
      <w:pPr>
        <w:spacing w:line="360" w:lineRule="auto"/>
      </w:pPr>
    </w:p>
    <w:p w14:paraId="733606BE" w14:textId="77777777" w:rsidR="00B92E3F" w:rsidRDefault="00B92E3F"/>
    <w:p w14:paraId="7AAD9F21" w14:textId="77777777" w:rsidR="00B92E3F" w:rsidRDefault="00A63EC5">
      <w:pPr>
        <w:tabs>
          <w:tab w:val="left" w:pos="1155"/>
        </w:tabs>
      </w:pPr>
      <w:r>
        <w:tab/>
      </w:r>
    </w:p>
    <w:p w14:paraId="71BEBBC8" w14:textId="77777777" w:rsidR="00B92E3F" w:rsidRDefault="00A63EC5">
      <w:pPr>
        <w:pStyle w:val="Ttulo1"/>
        <w:numPr>
          <w:ilvl w:val="0"/>
          <w:numId w:val="1"/>
        </w:numPr>
        <w:spacing w:line="360" w:lineRule="auto"/>
        <w:ind w:left="0" w:firstLine="0"/>
      </w:pPr>
      <w:bookmarkStart w:id="1" w:name="_Toc119164362"/>
      <w:r>
        <w:lastRenderedPageBreak/>
        <w:t>INTRODUÇÃO</w:t>
      </w:r>
      <w:bookmarkEnd w:id="1"/>
    </w:p>
    <w:p w14:paraId="3D36DF2B" w14:textId="68F1B927" w:rsidR="00B92E3F" w:rsidRDefault="00A63EC5">
      <w:pPr>
        <w:spacing w:line="240" w:lineRule="auto"/>
        <w:ind w:left="1760" w:firstLine="0"/>
        <w:rPr>
          <w:sz w:val="22"/>
          <w:szCs w:val="22"/>
        </w:rPr>
      </w:pPr>
      <w:r>
        <w:rPr>
          <w:sz w:val="22"/>
          <w:szCs w:val="22"/>
        </w:rPr>
        <w:t>Cada vez mais tomar um café requer um ritual, seja conversando com amigos, ou até mesmo para tirar um tempo para pensar ou planejar [...</w:t>
      </w:r>
      <w:proofErr w:type="gramStart"/>
      <w:r>
        <w:rPr>
          <w:sz w:val="22"/>
          <w:szCs w:val="22"/>
        </w:rPr>
        <w:t>. ]</w:t>
      </w:r>
      <w:proofErr w:type="gramEnd"/>
      <w:r>
        <w:rPr>
          <w:sz w:val="22"/>
          <w:szCs w:val="22"/>
        </w:rPr>
        <w:t xml:space="preserve"> A proposta é servir um café Premium porque se observa um aumento do número de consumidores que optam por produtos de maior qualidade. Esse público tem interesse em novos métodos de preparo, além de se preocupar com a origem do produto e a sustentabilidade na hora da </w:t>
      </w:r>
      <w:r w:rsidR="00745127">
        <w:rPr>
          <w:sz w:val="22"/>
          <w:szCs w:val="22"/>
        </w:rPr>
        <w:t>produção. (</w:t>
      </w:r>
      <w:r>
        <w:rPr>
          <w:sz w:val="22"/>
          <w:szCs w:val="22"/>
        </w:rPr>
        <w:t>Moreira,2021).</w:t>
      </w:r>
    </w:p>
    <w:p w14:paraId="7D1C43AB" w14:textId="77777777" w:rsidR="00B92E3F" w:rsidRDefault="00A63EC5">
      <w:pPr>
        <w:spacing w:line="360" w:lineRule="auto"/>
      </w:pPr>
      <w:r>
        <w:t>Com a proposta de construir um site de venda online de caf</w:t>
      </w:r>
      <w:r w:rsidR="006C64CD">
        <w:t xml:space="preserve">é criamos uma empresa fictícia </w:t>
      </w:r>
      <w:r>
        <w:t xml:space="preserve">conectada, que receberá pedidos pelo site e redes sociais, tornando muito mais fácil a hora do lanche de seus clientes. A empresa está localizada na cidade de Cascavel-PR no centro, sempre procurando tem o melhor atendimento, sempre melhorando o espaço </w:t>
      </w:r>
      <w:proofErr w:type="spellStart"/>
      <w:r>
        <w:t>CoffeeWay</w:t>
      </w:r>
      <w:proofErr w:type="spellEnd"/>
      <w:r>
        <w:t xml:space="preserve"> para que todos se sintam confortáveis e para que as pessoas de fora também que sintam vontade de entrar em nosso espaço e conhecer. Visando o melhor para os clientes, este espaço é acolhedor para que todos se sintam em casa. É o lugar onde você pode ir para tomar um bom café e ler um bom livro, fazer um lanche, resolver coisas do trabalho ou apenas relaxar. Utilizamos músicas calmas e leves que combinem com o ambiente para não atrapalhar aquela pessoa que vem ler ou resolver coisas do trabalho, relaxar, etc. Abertos para opiniões, conselhos, reclamações, em nossas redes sociais para que você possa deixar recados, sempre de olho no feedback que nossos clientes deixam.</w:t>
      </w:r>
      <w:r w:rsidR="005F2AC6" w:rsidRPr="005F2AC6">
        <w:t xml:space="preserve"> A empresa valoriza o retorno dos clientes, oferecendo canais de comunicação em suas redes sociais para a contribuição de opiniões, sugestões e eventuais reclamações. A escuta atenta ao feedback dos clientes permanece entre as prioridades da empresa.</w:t>
      </w:r>
      <w:r>
        <w:t xml:space="preserve"> Plano de marketing conforme, (Moreira,2021).</w:t>
      </w:r>
    </w:p>
    <w:p w14:paraId="405CE92A" w14:textId="1AE7DACA" w:rsidR="00B92E3F" w:rsidRDefault="00A63EC5">
      <w:pPr>
        <w:spacing w:line="360" w:lineRule="auto"/>
        <w:ind w:left="720" w:firstLine="0"/>
      </w:pPr>
      <w:r>
        <w:t xml:space="preserve">A) Venda de café com uma variedade enorme, sendo oferecido de várias regiões do </w:t>
      </w:r>
      <w:r w:rsidR="00745127">
        <w:t>país</w:t>
      </w:r>
      <w:r>
        <w:t xml:space="preserve"> e de outros países, podendo ser entregue em grãos, ou moídos. Assim o cliente poderá preparar em casa/trabalho a seu gosto. </w:t>
      </w:r>
    </w:p>
    <w:p w14:paraId="4769B56B" w14:textId="4BC12517" w:rsidR="00B92E3F" w:rsidRDefault="00A63EC5">
      <w:pPr>
        <w:spacing w:line="360" w:lineRule="auto"/>
        <w:ind w:left="720" w:firstLine="0"/>
      </w:pPr>
      <w:r>
        <w:t>B) Vende da bebida café, com vários preparo</w:t>
      </w:r>
      <w:r w:rsidR="00745127">
        <w:t>s</w:t>
      </w:r>
      <w:r>
        <w:t xml:space="preserve"> diferentes, onde através de receitas exclusivas, extraem o melhor do sabor do café e conforme a escolha do cliente, para ser consumido no estabelecimento ou até mesmo sair consumindo pela rua. </w:t>
      </w:r>
    </w:p>
    <w:p w14:paraId="3D619673" w14:textId="77777777" w:rsidR="00B92E3F" w:rsidRDefault="00A63EC5">
      <w:pPr>
        <w:spacing w:line="360" w:lineRule="auto"/>
        <w:ind w:left="720" w:firstLine="0"/>
      </w:pPr>
      <w:r>
        <w:t xml:space="preserve">C) Kit café delivery, venda de um Kit contendo 1 bebida quente e 1 lanche quente, numa embalagem apropriada para ser entregue a curta distância (até </w:t>
      </w:r>
      <w:r>
        <w:lastRenderedPageBreak/>
        <w:t xml:space="preserve">1,5 km) para clientes que estão perto e querem ter esse conforto. A facilidade e rapidez entre o pedido e o recebimento, ainda quente e saboroso é um diferencial. </w:t>
      </w:r>
    </w:p>
    <w:p w14:paraId="63D585AE" w14:textId="77777777" w:rsidR="00B92E3F" w:rsidRDefault="00A63EC5">
      <w:pPr>
        <w:spacing w:line="360" w:lineRule="auto"/>
        <w:ind w:left="720" w:firstLine="0"/>
      </w:pPr>
      <w:r>
        <w:t xml:space="preserve">D) Venda de produtos de panificação para ser acompanhado do café, além de outras bebidas como refrigerante e suco para ser consumido no estabelecimento ou até mesmo sair consumindo pela rua. Lembrando que são produtos frescos, preparados na hora. </w:t>
      </w:r>
    </w:p>
    <w:p w14:paraId="11763E21" w14:textId="77777777" w:rsidR="00B92E3F" w:rsidRDefault="00A63EC5">
      <w:pPr>
        <w:spacing w:line="360" w:lineRule="auto"/>
        <w:ind w:left="720" w:firstLine="0"/>
      </w:pPr>
      <w:r>
        <w:t>E) Serviço de moagem de café através de máquina self-service onde o cliente escolhe o tipo de moagem do café, tendo a praticidade a seu dispor.</w:t>
      </w:r>
    </w:p>
    <w:p w14:paraId="003A2A45" w14:textId="77777777" w:rsidR="00B92E3F" w:rsidRDefault="00A63EC5">
      <w:pPr>
        <w:spacing w:line="360" w:lineRule="auto"/>
        <w:ind w:left="720" w:firstLine="0"/>
      </w:pPr>
      <w:r>
        <w:t xml:space="preserve">F) Serviço de coworking para reuniões de até 10 pessoas, para ser feita reuniões de trabalho/escola, onde terá serviço de internet, videoconferência, impressão, entre outras coisas, tendo uma infraestrutura completa. </w:t>
      </w:r>
    </w:p>
    <w:p w14:paraId="527447F9" w14:textId="77777777" w:rsidR="00B92E3F" w:rsidRDefault="00A63EC5">
      <w:pPr>
        <w:spacing w:line="360" w:lineRule="auto"/>
      </w:pPr>
      <w:r>
        <w:t>No mercado de café, observamos importantes mudanças relacionadas à diferenciação de produtos e melhoria de qualidade, que faz com que estes passem a ser substitutos imperfeitos e os consumidores se disponham a pagar um preço superior. Em outras palavras, a criação de atributos de diferenciação do café, tornando-os especiais, contribui para a “</w:t>
      </w:r>
      <w:proofErr w:type="spellStart"/>
      <w:r>
        <w:t>descommoditização</w:t>
      </w:r>
      <w:proofErr w:type="spellEnd"/>
      <w:r>
        <w:t>”. O segmento de cafés especiais surge no cenário brasileiro como uma possibilidade aos cafeicultores de conquistar compradores que estejam dispostos a pagar mais por um produto de qualidade e com característica diferenciada (OLIVEIRA; OLIVEIRA; JESUS, 2004). Na mesma linha, Pereira et al. (2010) afirmam que a diferenciação emergiu como possibilidade de desenvolver vantagens competitivas e sustentar margens de lucro mais satisfatórias ao segmento produtivo. O café não tem uma origem certa, mas muitos estudos refere</w:t>
      </w:r>
      <w:r w:rsidR="00A16890">
        <w:t>m</w:t>
      </w:r>
      <w:r w:rsidR="00496F0D">
        <w:t xml:space="preserve">-se ao século </w:t>
      </w:r>
      <w:r>
        <w:t xml:space="preserve">IX, nas terras altas da Etiópia. Justamente pela incapacidade de encontrar um local específico, diversas lendas sobre o surgimento do grão foram criadas. E com o passar do tempo, dos anos, dos séculos, começaram a incrementar mais o café, fazendo todos se apaixonarem por ele.  </w:t>
      </w:r>
    </w:p>
    <w:p w14:paraId="51F9EA0F" w14:textId="77777777" w:rsidR="00B92E3F" w:rsidRDefault="00B92E3F">
      <w:pPr>
        <w:spacing w:line="360" w:lineRule="auto"/>
      </w:pPr>
    </w:p>
    <w:p w14:paraId="13E1DB38" w14:textId="77777777" w:rsidR="00745127" w:rsidRDefault="00745127">
      <w:pPr>
        <w:spacing w:line="360" w:lineRule="auto"/>
      </w:pPr>
    </w:p>
    <w:p w14:paraId="06BB88E0" w14:textId="77777777" w:rsidR="00745127" w:rsidRDefault="00745127">
      <w:pPr>
        <w:spacing w:line="360" w:lineRule="auto"/>
      </w:pPr>
    </w:p>
    <w:p w14:paraId="7B951810" w14:textId="77777777" w:rsidR="00B92E3F" w:rsidRDefault="00A63EC5">
      <w:pPr>
        <w:pStyle w:val="Ttulo2"/>
        <w:numPr>
          <w:ilvl w:val="1"/>
          <w:numId w:val="1"/>
        </w:numPr>
        <w:ind w:left="578" w:hanging="578"/>
      </w:pPr>
      <w:bookmarkStart w:id="2" w:name="_Toc119164363"/>
      <w:r>
        <w:lastRenderedPageBreak/>
        <w:t>Apresentação do Problema</w:t>
      </w:r>
      <w:bookmarkEnd w:id="2"/>
    </w:p>
    <w:p w14:paraId="21C91D1E" w14:textId="77777777" w:rsidR="00B92E3F" w:rsidRDefault="008D50E1" w:rsidP="00745127">
      <w:pPr>
        <w:spacing w:line="360" w:lineRule="auto"/>
      </w:pPr>
      <w:r w:rsidRPr="008D50E1">
        <w:t xml:space="preserve">Em Cascavel, observa-se uma carência de estabelecimentos de cafeterias que ofereçam opções que atendam a diversos gostos e necessidades específicas dos clientes. No entanto, a </w:t>
      </w:r>
      <w:proofErr w:type="spellStart"/>
      <w:r w:rsidRPr="008D50E1">
        <w:t>CoffeeWay</w:t>
      </w:r>
      <w:proofErr w:type="spellEnd"/>
      <w:r w:rsidRPr="008D50E1">
        <w:t xml:space="preserve"> destaca-se ao abranger uma variedade de preferências, incluindo opções vegetarianas e veganas, bem como alternativas adequadas para indivíduos alérgicos ou intolerantes a glúten e lactose. Nossa abordagem é levar uma experiência gastronômica até o cliente, através de um site de fácil utilização, descomplicando o processo de cadastro e sempre buscando proporcionar o melhor serviço possível.</w:t>
      </w:r>
    </w:p>
    <w:p w14:paraId="3B6ED2C1" w14:textId="77777777" w:rsidR="00B92E3F" w:rsidRDefault="00A63EC5">
      <w:pPr>
        <w:pStyle w:val="Ttulo1"/>
        <w:spacing w:line="360" w:lineRule="auto"/>
      </w:pPr>
      <w:bookmarkStart w:id="3" w:name="_Toc119164364"/>
      <w:r>
        <w:lastRenderedPageBreak/>
        <w:t>2</w:t>
      </w:r>
      <w:r>
        <w:tab/>
        <w:t>OBJETIVOS</w:t>
      </w:r>
      <w:bookmarkEnd w:id="3"/>
    </w:p>
    <w:p w14:paraId="2597FB33" w14:textId="77777777" w:rsidR="00B92E3F" w:rsidRDefault="00A63EC5">
      <w:pPr>
        <w:spacing w:line="360" w:lineRule="auto"/>
        <w:ind w:firstLine="737"/>
        <w:rPr>
          <w:color w:val="000000"/>
        </w:rPr>
      </w:pPr>
      <w:r>
        <w:rPr>
          <w:color w:val="000000"/>
        </w:rPr>
        <w:t>Objetivo geral identificar as principais estratégias de negócio e marketing que deverão ser utilizadas para a implantação de um empreendimento do ramo de cafeteria.</w:t>
      </w:r>
    </w:p>
    <w:p w14:paraId="528C9923" w14:textId="77777777" w:rsidR="00B92E3F" w:rsidRDefault="00A63EC5">
      <w:pPr>
        <w:spacing w:line="360" w:lineRule="auto"/>
      </w:pPr>
      <w:r>
        <w:t>- Fazer um levantamento do setor que envolve este estudo;</w:t>
      </w:r>
    </w:p>
    <w:p w14:paraId="76DBA3BC" w14:textId="77777777" w:rsidR="00B92E3F" w:rsidRDefault="00A63EC5">
      <w:pPr>
        <w:spacing w:line="360" w:lineRule="auto"/>
      </w:pPr>
      <w:r>
        <w:t xml:space="preserve">- Fazer uma pesquisa da demanda do negócio na cidade de Cascavel; </w:t>
      </w:r>
    </w:p>
    <w:p w14:paraId="63256333" w14:textId="77777777" w:rsidR="00B92E3F" w:rsidRDefault="00A63EC5">
      <w:pPr>
        <w:spacing w:line="360" w:lineRule="auto"/>
      </w:pPr>
      <w:r>
        <w:t xml:space="preserve">- Identificar o perfil do público alvo; </w:t>
      </w:r>
    </w:p>
    <w:p w14:paraId="2C5B77C4" w14:textId="77777777" w:rsidR="00B92E3F" w:rsidRDefault="00A63EC5">
      <w:pPr>
        <w:spacing w:line="360" w:lineRule="auto"/>
      </w:pPr>
      <w:r>
        <w:t xml:space="preserve">- Identificar empresas concorrentes do mesmo segmento nas proximidades; </w:t>
      </w:r>
    </w:p>
    <w:p w14:paraId="4C0E64AE" w14:textId="77777777" w:rsidR="00B92E3F" w:rsidRDefault="00A63EC5">
      <w:pPr>
        <w:spacing w:line="360" w:lineRule="auto"/>
        <w:ind w:firstLine="0"/>
        <w:rPr>
          <w:color w:val="000000"/>
        </w:rPr>
      </w:pPr>
      <w:r>
        <w:rPr>
          <w:color w:val="000000"/>
        </w:rPr>
        <w:tab/>
        <w:t>-</w:t>
      </w:r>
      <w:r w:rsidR="00724427">
        <w:rPr>
          <w:color w:val="000000"/>
        </w:rPr>
        <w:t xml:space="preserve"> </w:t>
      </w:r>
      <w:r>
        <w:rPr>
          <w:color w:val="000000"/>
        </w:rPr>
        <w:t>Descrever as estratégias competitivas adotadas por outras empresas do ramo de cafeteria.</w:t>
      </w:r>
    </w:p>
    <w:p w14:paraId="5F39562E" w14:textId="77777777" w:rsidR="00B92E3F" w:rsidRDefault="00B92E3F">
      <w:pPr>
        <w:spacing w:line="360" w:lineRule="auto"/>
        <w:ind w:firstLine="0"/>
      </w:pPr>
    </w:p>
    <w:p w14:paraId="35ABFCED" w14:textId="77777777" w:rsidR="00B92E3F" w:rsidRDefault="00B92E3F">
      <w:pPr>
        <w:spacing w:line="360" w:lineRule="auto"/>
        <w:ind w:firstLine="0"/>
        <w:rPr>
          <w:color w:val="000000"/>
          <w:sz w:val="22"/>
          <w:szCs w:val="22"/>
        </w:rPr>
      </w:pPr>
    </w:p>
    <w:p w14:paraId="2212DE40" w14:textId="77777777" w:rsidR="00B92E3F" w:rsidRDefault="00B92E3F">
      <w:pPr>
        <w:spacing w:line="360" w:lineRule="auto"/>
        <w:ind w:firstLine="0"/>
        <w:rPr>
          <w:color w:val="000000"/>
          <w:sz w:val="22"/>
          <w:szCs w:val="22"/>
        </w:rPr>
      </w:pPr>
    </w:p>
    <w:p w14:paraId="48E50209" w14:textId="77777777" w:rsidR="00B92E3F" w:rsidRDefault="00A63EC5">
      <w:pPr>
        <w:pStyle w:val="Ttulo1"/>
        <w:spacing w:line="360" w:lineRule="auto"/>
      </w:pPr>
      <w:bookmarkStart w:id="4" w:name="_Toc119164365"/>
      <w:r>
        <w:lastRenderedPageBreak/>
        <w:t>3</w:t>
      </w:r>
      <w:r>
        <w:tab/>
        <w:t>METODOLOGIA</w:t>
      </w:r>
      <w:bookmarkEnd w:id="4"/>
    </w:p>
    <w:p w14:paraId="148BE35F" w14:textId="315A278E" w:rsidR="00B92E3F" w:rsidRDefault="00A63EC5">
      <w:pPr>
        <w:spacing w:line="360" w:lineRule="auto"/>
        <w:rPr>
          <w:color w:val="000000"/>
          <w:sz w:val="22"/>
          <w:szCs w:val="22"/>
        </w:rPr>
      </w:pPr>
      <w:r>
        <w:rPr>
          <w:color w:val="000000"/>
        </w:rPr>
        <w:t xml:space="preserve">Nota-se que o mercado de alimentos é uma área muito promissora, pois é de importância saber que o café é uma das bebidas mais consumidas no mundo. De acordo com </w:t>
      </w:r>
      <w:r w:rsidR="00745127">
        <w:rPr>
          <w:color w:val="000000"/>
        </w:rPr>
        <w:t>Negro (</w:t>
      </w:r>
      <w:r>
        <w:rPr>
          <w:color w:val="000000"/>
        </w:rPr>
        <w:t xml:space="preserve">2021), esse crescimento do consumo do café é seguido pelo aumento do número de cafeterias e entre elas os seus diferentes tipos. </w:t>
      </w:r>
      <w:r>
        <w:rPr>
          <w:color w:val="000000"/>
          <w:sz w:val="22"/>
          <w:szCs w:val="22"/>
        </w:rPr>
        <w:t xml:space="preserve"> </w:t>
      </w:r>
      <w:r>
        <w:rPr>
          <w:color w:val="000000"/>
        </w:rPr>
        <w:t>Além disso, o setor de alimentos está cada vez mais incorporando elementos digitais e online para atender às demandas dos consumidores modernos, o que torna a criação de um site para um café uma iniciativa estratégica para alcançar um público mais amplo e proporcionar uma experiência diferenciada aos clientes.</w:t>
      </w:r>
    </w:p>
    <w:p w14:paraId="559E6DA8" w14:textId="77777777" w:rsidR="00B92E3F" w:rsidRDefault="00B92E3F">
      <w:pPr>
        <w:spacing w:line="360" w:lineRule="auto"/>
        <w:ind w:firstLine="0"/>
        <w:rPr>
          <w:color w:val="000000"/>
          <w:sz w:val="22"/>
          <w:szCs w:val="22"/>
        </w:rPr>
      </w:pPr>
    </w:p>
    <w:p w14:paraId="39E19E13" w14:textId="77777777" w:rsidR="00B92E3F" w:rsidRDefault="00B92E3F">
      <w:pPr>
        <w:spacing w:line="360" w:lineRule="auto"/>
        <w:ind w:firstLine="0"/>
        <w:rPr>
          <w:b/>
          <w:color w:val="000000"/>
          <w:sz w:val="28"/>
          <w:szCs w:val="28"/>
        </w:rPr>
      </w:pPr>
    </w:p>
    <w:p w14:paraId="1F7A02CA" w14:textId="77777777" w:rsidR="00B92E3F" w:rsidRDefault="00A63EC5">
      <w:pPr>
        <w:pStyle w:val="Ttulo1"/>
        <w:spacing w:line="360" w:lineRule="auto"/>
      </w:pPr>
      <w:bookmarkStart w:id="5" w:name="_Toc119164366"/>
      <w:r>
        <w:lastRenderedPageBreak/>
        <w:t xml:space="preserve">4 </w:t>
      </w:r>
      <w:r>
        <w:tab/>
        <w:t>REFERENCIAL TEÓRICO</w:t>
      </w:r>
      <w:bookmarkEnd w:id="5"/>
    </w:p>
    <w:p w14:paraId="26C9C897" w14:textId="50AD169F" w:rsidR="00B92E3F" w:rsidRDefault="002B5B91">
      <w:pPr>
        <w:spacing w:line="360" w:lineRule="auto"/>
        <w:ind w:firstLine="0"/>
        <w:rPr>
          <w:color w:val="000000"/>
          <w:sz w:val="22"/>
          <w:szCs w:val="22"/>
        </w:rPr>
      </w:pPr>
      <w:r>
        <w:rPr>
          <w:color w:val="000000"/>
        </w:rPr>
        <w:tab/>
      </w:r>
      <w:r w:rsidR="00A63EC5">
        <w:rPr>
          <w:color w:val="000000"/>
        </w:rPr>
        <w:t xml:space="preserve">Para </w:t>
      </w:r>
      <w:r w:rsidR="00745127">
        <w:rPr>
          <w:color w:val="000000"/>
        </w:rPr>
        <w:t>Azevedo (</w:t>
      </w:r>
      <w:r w:rsidR="00A63EC5">
        <w:rPr>
          <w:color w:val="000000"/>
        </w:rPr>
        <w:t xml:space="preserve">2016), o Referencial Teórico é mais abrangente do que aquele presente em um artigo científico. E ele vai variar muito em quantidade de tópicos, extensão e profundidade, dependendo do tema abordado e dos objetivos definidos. De modo geral, ele é uma síntese escrita da literatura sobre o(s) tema(s), organizada de acordo com a perspectiva crítica do autor. Assim, o texto de um Referencial Teórico não se limita a apresentar ideias de diferentes autores, mas dialoga com elas: analisa, compara autores, evidencia semelhanças e diferenças, critica e, acima de tudo, reflete o posicionamento do pesquisador sobre o tema. Assim, o Referencial Teórico </w:t>
      </w:r>
    </w:p>
    <w:p w14:paraId="26210E17" w14:textId="77777777" w:rsidR="00B92E3F" w:rsidRDefault="00A63EC5">
      <w:pPr>
        <w:spacing w:line="240" w:lineRule="auto"/>
        <w:ind w:left="2098" w:firstLine="0"/>
      </w:pPr>
      <w:r>
        <w:rPr>
          <w:color w:val="000000"/>
          <w:sz w:val="22"/>
          <w:szCs w:val="22"/>
        </w:rPr>
        <w:t xml:space="preserve">[...] é onde são feitas conexões entre os textos originais nos quais você se baseia, e onde você posiciona a sua pesquisa em relação a outras fontes. É a oportunidade de estabelecer um diálogo escrito com pesquisadores na sua área e, ao mesmo tempo, mostrar que você se envolveu com o corpo de conhecimento subjacente à sua pesquisa, o compreendeu e respondeu a ele. [...] é onde você identifica as teorias e pesquisas anteriores que influenciaram sua escolha de tema de pesquisa e a metodologia você está escolhendo a adotar. Você pode usar a literatura para apoiar a identificação do problema de pesquisa ou para ilustrar que existe uma lacuna nas pesquisas anteriores que precisa ser preenchida. (RIDLEY, 2008, p.2) </w:t>
      </w:r>
    </w:p>
    <w:p w14:paraId="5D265BE6" w14:textId="77777777" w:rsidR="00B92E3F" w:rsidRDefault="00A63EC5">
      <w:pPr>
        <w:spacing w:line="360" w:lineRule="auto"/>
        <w:ind w:firstLine="0"/>
      </w:pPr>
      <w:r>
        <w:rPr>
          <w:color w:val="000000"/>
        </w:rPr>
        <w:t>Pode-se considerar que, para cada teoria ou construto abordado no Referencial Teórico, os itens mais frequentes são: - Origens, breve histórico e conceitos/aspectos fundantes; - Principais abordagens (diferentes conceitos adotados por diferentes autores, diferentes enfoques, diferentes fases pelas quais os estudos desta teoria/construto passaram); - Principais componentes ou aspectos que evidenciam os fenômenos estudados e que você quer, oportunamente, identificar ou analisar; - Diferentes modelos que explicam o fenômeno (caso existam), dificultadores e facilitadores (caso existam), vantagens e desvantagens (caso existam); - Principais aplicações ou usos; - Resultados de estudos recentes ou avanços na área.</w:t>
      </w:r>
    </w:p>
    <w:p w14:paraId="23A074B4" w14:textId="77777777" w:rsidR="00B92E3F" w:rsidRDefault="00A63EC5">
      <w:pPr>
        <w:spacing w:line="360" w:lineRule="auto"/>
        <w:ind w:firstLine="567"/>
      </w:pPr>
      <w:r>
        <w:rPr>
          <w:color w:val="000000"/>
        </w:rPr>
        <w:t xml:space="preserve">HTML (sigla para </w:t>
      </w:r>
      <w:proofErr w:type="spellStart"/>
      <w:r>
        <w:rPr>
          <w:color w:val="000000"/>
        </w:rPr>
        <w:t>HyperText</w:t>
      </w:r>
      <w:proofErr w:type="spellEnd"/>
      <w:r>
        <w:rPr>
          <w:color w:val="000000"/>
        </w:rPr>
        <w:t xml:space="preserve"> Markup </w:t>
      </w:r>
      <w:proofErr w:type="spellStart"/>
      <w:r>
        <w:rPr>
          <w:color w:val="000000"/>
        </w:rPr>
        <w:t>Language</w:t>
      </w:r>
      <w:proofErr w:type="spellEnd"/>
      <w:r>
        <w:rPr>
          <w:color w:val="000000"/>
        </w:rPr>
        <w:t xml:space="preserve">, que em nosso idioma significa Linguagem de Marcação de Hipertexto) é uma linguagem de marcação utilizada para estruturar páginas na web. Foi criado na Suíça em 1991 por Tim Berners-Lee, um físico do centro de pesquisa CERN. </w:t>
      </w:r>
    </w:p>
    <w:p w14:paraId="5DA9D150" w14:textId="77777777" w:rsidR="00B92E3F" w:rsidRDefault="00A63EC5">
      <w:pPr>
        <w:spacing w:line="360" w:lineRule="auto"/>
        <w:ind w:firstLine="567"/>
        <w:rPr>
          <w:color w:val="000000"/>
        </w:rPr>
      </w:pPr>
      <w:r>
        <w:rPr>
          <w:color w:val="000000"/>
        </w:rPr>
        <w:t xml:space="preserve">CSS (sigla para </w:t>
      </w:r>
      <w:proofErr w:type="spellStart"/>
      <w:r>
        <w:rPr>
          <w:color w:val="000000"/>
        </w:rPr>
        <w:t>Cascading</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Sheet</w:t>
      </w:r>
      <w:proofErr w:type="spellEnd"/>
      <w:r>
        <w:rPr>
          <w:color w:val="000000"/>
        </w:rPr>
        <w:t xml:space="preserve">) é uma linguagem de folhas de estilo </w:t>
      </w:r>
      <w:r>
        <w:rPr>
          <w:color w:val="000000"/>
        </w:rPr>
        <w:lastRenderedPageBreak/>
        <w:t xml:space="preserve">utilizada para definir como os documentos escritos na linguagem de marcação devem ser apresentados aos usuários. O CSS foi desenvolvido pelo W3C em 1996 com o objetivo de estilizar o site, já que o HTML não possui </w:t>
      </w:r>
      <w:proofErr w:type="spellStart"/>
      <w:r>
        <w:rPr>
          <w:color w:val="000000"/>
        </w:rPr>
        <w:t>tags</w:t>
      </w:r>
      <w:proofErr w:type="spellEnd"/>
      <w:r>
        <w:rPr>
          <w:color w:val="000000"/>
        </w:rPr>
        <w:t xml:space="preserve"> que ajudam a formatar a página.</w:t>
      </w:r>
    </w:p>
    <w:p w14:paraId="56CFE58B" w14:textId="77777777" w:rsidR="00B92E3F" w:rsidRDefault="00A63EC5">
      <w:pPr>
        <w:spacing w:line="360" w:lineRule="auto"/>
        <w:ind w:firstLine="567"/>
      </w:pPr>
      <w:proofErr w:type="spellStart"/>
      <w:r>
        <w:t>XAMPP</w:t>
      </w:r>
      <w:proofErr w:type="spellEnd"/>
      <w:r>
        <w:t xml:space="preserve"> (sigla para Apache, MySQL, PHP e Pearl, sendo o X inicial para identificar que esta ferramenta é multiplataforma (funciona em Windows, Linux e Mac) é um software livre e multiplataforma que fornece um servidor web Apache, banco de dados MySQL e interpretador PHP (e outras ferramentas adicionais, como Perl e </w:t>
      </w:r>
      <w:proofErr w:type="spellStart"/>
      <w:r>
        <w:t>phpMyAdmin</w:t>
      </w:r>
      <w:proofErr w:type="spellEnd"/>
      <w:r>
        <w:t xml:space="preserve">) em um único pacote. Ele foi projetado para facilitar a instalação e configuração de um ambiente de desenvolvimento web local em sistemas operacionais Windows, Linux e </w:t>
      </w:r>
      <w:proofErr w:type="spellStart"/>
      <w:r>
        <w:t>macOS</w:t>
      </w:r>
      <w:proofErr w:type="spellEnd"/>
      <w:r>
        <w:t xml:space="preserve">. Com o </w:t>
      </w:r>
      <w:proofErr w:type="spellStart"/>
      <w:r>
        <w:t>XAMPP</w:t>
      </w:r>
      <w:proofErr w:type="spellEnd"/>
      <w:r>
        <w:t>, os desenvolvedores podem criar e testar aplicativos web em seus próprios computadores antes de implantá-los em um servidor web ao vivo.</w:t>
      </w:r>
    </w:p>
    <w:p w14:paraId="00A5EC87" w14:textId="77777777" w:rsidR="00B92E3F" w:rsidRDefault="00A63EC5">
      <w:pPr>
        <w:spacing w:line="360" w:lineRule="auto"/>
        <w:ind w:firstLine="567"/>
      </w:pPr>
      <w:r>
        <w:t xml:space="preserve">JAVASCRIPT é uma linguagem de programação de alto nível, interpretada e orientada a objetos. Ela é usada principalmente para criar interações dinâmicas em páginas web, como efeitos de rolagem, menus de navegação, validação de formulários, animações e muito mais. </w:t>
      </w:r>
      <w:proofErr w:type="spellStart"/>
      <w:r>
        <w:t>JavaScript</w:t>
      </w:r>
      <w:proofErr w:type="spellEnd"/>
      <w:r>
        <w:t xml:space="preserve"> também pode ser usado para desenvolver aplicativos web mais complexos, como jogos, aplicativos de bate-papo, editores de imagem, entre outros. O </w:t>
      </w:r>
      <w:proofErr w:type="spellStart"/>
      <w:r>
        <w:t>JavaScript</w:t>
      </w:r>
      <w:proofErr w:type="spellEnd"/>
      <w:r>
        <w:t xml:space="preserve"> também pode ser executado em servidores (com o Node.js) e em outros ambientes de desenvolvimento. É uma das linguagens de programação mais populares do mundo e é amplamente utilizada na web, tanto em sites estáticos quanto em aplicações dinâmicas. A sintaxe do </w:t>
      </w:r>
      <w:proofErr w:type="spellStart"/>
      <w:r>
        <w:t>JavaScript</w:t>
      </w:r>
      <w:proofErr w:type="spellEnd"/>
      <w:r>
        <w:t xml:space="preserve"> é semelhante à de outras linguagens de programação como Java, C++ e Python.</w:t>
      </w:r>
    </w:p>
    <w:p w14:paraId="786FA126" w14:textId="77777777" w:rsidR="00B92E3F" w:rsidRDefault="00A63EC5">
      <w:pPr>
        <w:spacing w:line="360" w:lineRule="auto"/>
        <w:ind w:firstLine="567"/>
        <w:rPr>
          <w:b/>
          <w:color w:val="000000"/>
          <w:sz w:val="28"/>
          <w:szCs w:val="28"/>
        </w:rPr>
      </w:pPr>
      <w:r>
        <w:t>MySQL é um sistema de gerenciamento de banco de dados relacional (</w:t>
      </w:r>
      <w:proofErr w:type="spellStart"/>
      <w:r>
        <w:t>RDBMS</w:t>
      </w:r>
      <w:proofErr w:type="spellEnd"/>
      <w:r>
        <w:t xml:space="preserve">) de código aberto amplamente utilizado para armazenar e gerenciar dados em aplicativos da web. Ele foi desenvolvido originalmente por uma empresa sueca chamada MySQL </w:t>
      </w:r>
      <w:proofErr w:type="spellStart"/>
      <w:r>
        <w:t>AB</w:t>
      </w:r>
      <w:proofErr w:type="spellEnd"/>
      <w:r>
        <w:t xml:space="preserve"> e agora é propriedade da Oracle Corporation. É uma das opções de banco de dados mais populares no mundo da tecnologia, devido à sua confiabilidade, escalabilidade e facilidade de uso. Ele é usado por muitas empresas para armazenar e gerenciar dados de aplicativos da web, incluindo sites de comércio eletrônico, redes sociais, sistemas de gerenciamento de conteúdo e muito mais.</w:t>
      </w:r>
    </w:p>
    <w:p w14:paraId="6D863227" w14:textId="77777777" w:rsidR="00B92E3F" w:rsidRDefault="00A63EC5">
      <w:pPr>
        <w:pStyle w:val="Ttulo1"/>
        <w:spacing w:line="360" w:lineRule="auto"/>
      </w:pPr>
      <w:bookmarkStart w:id="6" w:name="_Toc119164367"/>
      <w:r>
        <w:lastRenderedPageBreak/>
        <w:t xml:space="preserve"> DOCUMENTAÇÃO </w:t>
      </w:r>
      <w:r>
        <w:rPr>
          <w:sz w:val="38"/>
          <w:szCs w:val="38"/>
        </w:rPr>
        <w:t>do projeto</w:t>
      </w:r>
      <w:bookmarkEnd w:id="6"/>
    </w:p>
    <w:p w14:paraId="503EF794" w14:textId="77777777" w:rsidR="00B92E3F" w:rsidRDefault="00A63EC5">
      <w:pPr>
        <w:spacing w:line="360" w:lineRule="auto"/>
        <w:ind w:firstLine="0"/>
        <w:rPr>
          <w:b/>
          <w:color w:val="FF0000"/>
        </w:rPr>
      </w:pPr>
      <w:r>
        <w:rPr>
          <w:b/>
          <w:color w:val="FF0000"/>
        </w:rPr>
        <w:tab/>
      </w:r>
      <w:r>
        <w:rPr>
          <w:color w:val="000000"/>
        </w:rPr>
        <w:t>De acordo com Rossetto et al. (2017), a documentação é uma das principais atividades do processo de desenvolvimento de um site. Pode ser considerada uma peça fundamental no registro das atividades realizadas em cada etapa e serve como alicerce para as etapas seguintes do processo.</w:t>
      </w:r>
    </w:p>
    <w:p w14:paraId="1AACDAE2" w14:textId="77777777" w:rsidR="00B92E3F" w:rsidRDefault="00A63EC5">
      <w:pPr>
        <w:spacing w:line="360" w:lineRule="auto"/>
        <w:ind w:firstLine="0"/>
        <w:rPr>
          <w:b/>
          <w:color w:val="FF0000"/>
        </w:rPr>
      </w:pPr>
      <w:r>
        <w:rPr>
          <w:color w:val="000000"/>
        </w:rPr>
        <w:tab/>
        <w:t>A documentação de um projeto refere-se ao conjunto de registros escritos e recursos visuais que descrevem e detalham as diferentes etapas, requisitos, processos, decisões e implementações relacionadas a um projeto específico. Ela servirá de guia para entender como o projeto funciona, sendo essencial para garantir a compreensão e a continuidade do trabalho realizado ao longo do tempo. Na área da programação, uma documentação de projetos ideal geralmente inclui: d</w:t>
      </w:r>
      <w:r>
        <w:t>ocumento de visão, documento de requisitos, diagramas de casos de uso, diagramas de arquitetura, especificações técnicas, plano de projeto, relatórios de testes, manuais de usuário e a documentação de código.</w:t>
      </w:r>
    </w:p>
    <w:p w14:paraId="7455DC13" w14:textId="77777777" w:rsidR="00B92E3F" w:rsidRDefault="00A63EC5">
      <w:pPr>
        <w:spacing w:line="360" w:lineRule="auto"/>
        <w:ind w:firstLine="0"/>
        <w:rPr>
          <w:b/>
          <w:color w:val="FF0000"/>
        </w:rPr>
      </w:pPr>
      <w:r>
        <w:rPr>
          <w:noProof/>
        </w:rPr>
        <w:drawing>
          <wp:anchor distT="0" distB="0" distL="114300" distR="114300" simplePos="0" relativeHeight="5" behindDoc="0" locked="0" layoutInCell="1" allowOverlap="1" wp14:anchorId="37ED6732" wp14:editId="299CC600">
            <wp:simplePos x="0" y="0"/>
            <wp:positionH relativeFrom="column">
              <wp:posOffset>5715</wp:posOffset>
            </wp:positionH>
            <wp:positionV relativeFrom="paragraph">
              <wp:posOffset>409575</wp:posOffset>
            </wp:positionV>
            <wp:extent cx="5718810" cy="1289685"/>
            <wp:effectExtent l="0" t="0" r="0" b="0"/>
            <wp:wrapSquare wrapText="bothSides"/>
            <wp:docPr id="1"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3"/>
                    <pic:cNvPicPr>
                      <a:picLocks noChangeAspect="1" noChangeArrowheads="1"/>
                    </pic:cNvPicPr>
                  </pic:nvPicPr>
                  <pic:blipFill>
                    <a:blip r:embed="rId9"/>
                    <a:stretch>
                      <a:fillRect/>
                    </a:stretch>
                  </pic:blipFill>
                  <pic:spPr bwMode="auto">
                    <a:xfrm>
                      <a:off x="0" y="0"/>
                      <a:ext cx="5718810" cy="1289685"/>
                    </a:xfrm>
                    <a:prstGeom prst="rect">
                      <a:avLst/>
                    </a:prstGeom>
                  </pic:spPr>
                </pic:pic>
              </a:graphicData>
            </a:graphic>
          </wp:anchor>
        </w:drawing>
      </w:r>
    </w:p>
    <w:p w14:paraId="1CE8CC26" w14:textId="77777777" w:rsidR="00B92E3F" w:rsidRDefault="00B92E3F">
      <w:pPr>
        <w:spacing w:line="360" w:lineRule="auto"/>
        <w:ind w:firstLine="0"/>
        <w:rPr>
          <w:b/>
          <w:color w:val="FF0000"/>
        </w:rPr>
      </w:pPr>
    </w:p>
    <w:p w14:paraId="29ECA267" w14:textId="77777777" w:rsidR="00B92E3F" w:rsidRDefault="00B92E3F">
      <w:pPr>
        <w:ind w:firstLine="0"/>
        <w:rPr>
          <w:b/>
          <w:color w:val="FF0000"/>
        </w:rPr>
      </w:pPr>
    </w:p>
    <w:p w14:paraId="761EFFAA" w14:textId="77777777" w:rsidR="00B92E3F" w:rsidRDefault="00A63EC5">
      <w:pPr>
        <w:pStyle w:val="Ttulo2"/>
        <w:spacing w:before="0" w:after="0"/>
      </w:pPr>
      <w:bookmarkStart w:id="7" w:name="_Toc119164368"/>
      <w:r>
        <w:t>5.1 Requisitos</w:t>
      </w:r>
      <w:bookmarkEnd w:id="7"/>
      <w:r>
        <w:t xml:space="preserve"> </w:t>
      </w:r>
    </w:p>
    <w:p w14:paraId="1E430A15" w14:textId="77777777" w:rsidR="00B92E3F" w:rsidRDefault="00B92E3F">
      <w:pPr>
        <w:spacing w:line="360" w:lineRule="auto"/>
      </w:pPr>
    </w:p>
    <w:p w14:paraId="0CE67BB5" w14:textId="77777777" w:rsidR="00B92E3F" w:rsidRDefault="00A63EC5">
      <w:pPr>
        <w:spacing w:line="360" w:lineRule="auto"/>
      </w:pPr>
      <w:r>
        <w:t xml:space="preserve">Segundo </w:t>
      </w:r>
      <w:proofErr w:type="spellStart"/>
      <w:r>
        <w:t>Sommerville</w:t>
      </w:r>
      <w:proofErr w:type="spellEnd"/>
      <w:r>
        <w:t xml:space="preserve"> (2007), independentemente do modelo de processo adotado, a etapa de definição e especificação do software abrange atividades essenciais de levantamento e análise de requisitos. Os requisitos de um sistema de software são classificados em funcionais e não</w:t>
      </w:r>
      <w:r w:rsidR="00576654">
        <w:t xml:space="preserve"> </w:t>
      </w:r>
      <w:r>
        <w:t xml:space="preserve">funcionais. Os requisitos funcionais descrevem os serviços que o sistema deve fornecer em </w:t>
      </w:r>
      <w:r w:rsidR="00576654">
        <w:t>resposta a determinadas entradas fornecida pelos usuários</w:t>
      </w:r>
      <w:r>
        <w:t>, ou seja, eles definem o comportamento e a reação do sistema em situações específicas. Por outro lado, os requisitos não</w:t>
      </w:r>
      <w:r w:rsidR="00FB485F">
        <w:t xml:space="preserve"> </w:t>
      </w:r>
      <w:r>
        <w:lastRenderedPageBreak/>
        <w:t>funcionais estabelecem restrições e atributos de qualidade do sistema, como desempenho, segurança, utilidade, confiabilidade, suporte e escalabilidade.</w:t>
      </w:r>
    </w:p>
    <w:p w14:paraId="01248B73" w14:textId="77777777" w:rsidR="00B92E3F" w:rsidRDefault="00A63EC5" w:rsidP="00257427">
      <w:pPr>
        <w:spacing w:line="360" w:lineRule="auto"/>
      </w:pPr>
      <w:r>
        <w:t>Requisitos de sistemas são as especificações ou descrições detalhadas do que o sistema deve fazer e como deve funcionar. Eles podem incluir requisitos funcionais, que descrevem as funções e tarefas específicas que o sistema deve executar, bem como requisitos não funcionais, que se são a aspectos não relacionados diretamente às funcionalidades, como desempenho, segurança, usabilidade e confiabilidade. Seu objetivo é documentar todas as necessidades e expectativas dos usuários em relação ao sistema, garantindo que seja projetado e construído de acordo com as suas exigências.</w:t>
      </w:r>
    </w:p>
    <w:p w14:paraId="72067332" w14:textId="77777777" w:rsidR="00B92E3F" w:rsidRDefault="00B92E3F" w:rsidP="00257427">
      <w:pPr>
        <w:spacing w:line="360" w:lineRule="auto"/>
      </w:pPr>
    </w:p>
    <w:p w14:paraId="7C7E3CBF" w14:textId="77777777" w:rsidR="00B92E3F" w:rsidRDefault="00A63EC5">
      <w:pPr>
        <w:pStyle w:val="Ttulo2"/>
        <w:spacing w:before="0" w:after="0"/>
      </w:pPr>
      <w:bookmarkStart w:id="8" w:name="_Toc119164369"/>
      <w:r>
        <w:t>5.1.1 Requisitos funcionais</w:t>
      </w:r>
      <w:bookmarkEnd w:id="8"/>
    </w:p>
    <w:p w14:paraId="11ED733C" w14:textId="77777777" w:rsidR="00B92E3F" w:rsidRDefault="00A63EC5">
      <w:pPr>
        <w:tabs>
          <w:tab w:val="left" w:pos="0"/>
        </w:tabs>
        <w:spacing w:line="360" w:lineRule="auto"/>
        <w:ind w:firstLine="0"/>
      </w:pPr>
      <w:r>
        <w:tab/>
      </w:r>
    </w:p>
    <w:tbl>
      <w:tblPr>
        <w:tblW w:w="9015" w:type="dxa"/>
        <w:tblInd w:w="55" w:type="dxa"/>
        <w:tblCellMar>
          <w:left w:w="70" w:type="dxa"/>
          <w:right w:w="70" w:type="dxa"/>
        </w:tblCellMar>
        <w:tblLook w:val="04A0" w:firstRow="1" w:lastRow="0" w:firstColumn="1" w:lastColumn="0" w:noHBand="0" w:noVBand="1"/>
      </w:tblPr>
      <w:tblGrid>
        <w:gridCol w:w="1679"/>
        <w:gridCol w:w="2201"/>
        <w:gridCol w:w="5135"/>
      </w:tblGrid>
      <w:tr w:rsidR="00B92E3F" w14:paraId="573505D0" w14:textId="77777777">
        <w:trPr>
          <w:trHeight w:val="540"/>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p w14:paraId="5D6A8469"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
          <w:p w14:paraId="5A669226"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5135" w:type="dxa"/>
            <w:tcBorders>
              <w:top w:val="single" w:sz="4" w:space="0" w:color="000000"/>
              <w:bottom w:val="single" w:sz="4" w:space="0" w:color="000000"/>
              <w:right w:val="single" w:sz="4" w:space="0" w:color="000000"/>
            </w:tcBorders>
            <w:shd w:val="clear" w:color="000000" w:fill="C4BD97"/>
            <w:vAlign w:val="center"/>
          </w:tcPr>
          <w:p w14:paraId="2C01AC20"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B92E3F" w14:paraId="37B512B1" w14:textId="77777777">
        <w:trPr>
          <w:trHeight w:val="936"/>
        </w:trPr>
        <w:tc>
          <w:tcPr>
            <w:tcW w:w="1679" w:type="dxa"/>
            <w:tcBorders>
              <w:left w:val="single" w:sz="4" w:space="0" w:color="000000"/>
              <w:bottom w:val="single" w:sz="4" w:space="0" w:color="000000"/>
              <w:right w:val="single" w:sz="4" w:space="0" w:color="000000"/>
            </w:tcBorders>
            <w:shd w:val="clear" w:color="auto" w:fill="auto"/>
            <w:vAlign w:val="center"/>
          </w:tcPr>
          <w:p w14:paraId="282CF3A0"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[RF001]</w:t>
            </w:r>
          </w:p>
        </w:tc>
        <w:tc>
          <w:tcPr>
            <w:tcW w:w="2201" w:type="dxa"/>
            <w:shd w:val="clear" w:color="auto" w:fill="auto"/>
            <w:vAlign w:val="center"/>
          </w:tcPr>
          <w:p w14:paraId="5F8B0CA7"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Cadastrar Usuário</w:t>
            </w:r>
          </w:p>
        </w:tc>
        <w:tc>
          <w:tcPr>
            <w:tcW w:w="5135" w:type="dxa"/>
            <w:tcBorders>
              <w:left w:val="single" w:sz="4" w:space="0" w:color="000000"/>
              <w:bottom w:val="single" w:sz="4" w:space="0" w:color="000000"/>
              <w:right w:val="single" w:sz="4" w:space="0" w:color="000000"/>
            </w:tcBorders>
            <w:shd w:val="clear" w:color="auto" w:fill="auto"/>
            <w:vAlign w:val="center"/>
          </w:tcPr>
          <w:p w14:paraId="7471401A"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se cadastrem e preencham suas informações</w:t>
            </w:r>
          </w:p>
        </w:tc>
      </w:tr>
      <w:tr w:rsidR="00B92E3F" w14:paraId="0EC19D46" w14:textId="77777777">
        <w:trPr>
          <w:trHeight w:val="852"/>
        </w:trPr>
        <w:tc>
          <w:tcPr>
            <w:tcW w:w="1679" w:type="dxa"/>
            <w:tcBorders>
              <w:left w:val="single" w:sz="4" w:space="0" w:color="000000"/>
              <w:bottom w:val="single" w:sz="4" w:space="0" w:color="000000"/>
              <w:right w:val="single" w:sz="4" w:space="0" w:color="000000"/>
            </w:tcBorders>
            <w:shd w:val="clear" w:color="auto" w:fill="auto"/>
            <w:vAlign w:val="center"/>
          </w:tcPr>
          <w:p w14:paraId="389AE3D9"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[RF002]</w:t>
            </w:r>
          </w:p>
        </w:tc>
        <w:tc>
          <w:tcPr>
            <w:tcW w:w="2201" w:type="dxa"/>
            <w:tcBorders>
              <w:top w:val="single" w:sz="4" w:space="0" w:color="000000"/>
              <w:bottom w:val="single" w:sz="4" w:space="0" w:color="000000"/>
              <w:right w:val="single" w:sz="4" w:space="0" w:color="000000"/>
            </w:tcBorders>
            <w:shd w:val="clear" w:color="auto" w:fill="auto"/>
            <w:vAlign w:val="center"/>
          </w:tcPr>
          <w:p w14:paraId="2923C39D"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Login de usuário</w:t>
            </w:r>
          </w:p>
        </w:tc>
        <w:tc>
          <w:tcPr>
            <w:tcW w:w="5135" w:type="dxa"/>
            <w:tcBorders>
              <w:bottom w:val="single" w:sz="4" w:space="0" w:color="000000"/>
              <w:right w:val="single" w:sz="4" w:space="0" w:color="000000"/>
            </w:tcBorders>
            <w:shd w:val="clear" w:color="auto" w:fill="auto"/>
            <w:vAlign w:val="center"/>
          </w:tcPr>
          <w:p w14:paraId="5C143853"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façam login utilizando e-mail e senha cadastrados</w:t>
            </w:r>
          </w:p>
        </w:tc>
      </w:tr>
      <w:tr w:rsidR="00B92E3F" w14:paraId="01C1C0D3" w14:textId="77777777">
        <w:trPr>
          <w:trHeight w:val="660"/>
        </w:trPr>
        <w:tc>
          <w:tcPr>
            <w:tcW w:w="1679" w:type="dxa"/>
            <w:tcBorders>
              <w:left w:val="single" w:sz="4" w:space="0" w:color="000000"/>
              <w:bottom w:val="single" w:sz="4" w:space="0" w:color="000000"/>
              <w:right w:val="single" w:sz="4" w:space="0" w:color="000000"/>
            </w:tcBorders>
            <w:shd w:val="clear" w:color="auto" w:fill="auto"/>
            <w:vAlign w:val="center"/>
          </w:tcPr>
          <w:p w14:paraId="34BB4718"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[RF003]</w:t>
            </w:r>
          </w:p>
        </w:tc>
        <w:tc>
          <w:tcPr>
            <w:tcW w:w="2201" w:type="dxa"/>
            <w:tcBorders>
              <w:bottom w:val="single" w:sz="4" w:space="0" w:color="000000"/>
              <w:right w:val="single" w:sz="4" w:space="0" w:color="000000"/>
            </w:tcBorders>
            <w:shd w:val="clear" w:color="auto" w:fill="auto"/>
            <w:vAlign w:val="center"/>
          </w:tcPr>
          <w:p w14:paraId="0FA33432"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Catalogar Produtos</w:t>
            </w:r>
          </w:p>
        </w:tc>
        <w:tc>
          <w:tcPr>
            <w:tcW w:w="5135" w:type="dxa"/>
            <w:tcBorders>
              <w:bottom w:val="single" w:sz="4" w:space="0" w:color="000000"/>
              <w:right w:val="single" w:sz="4" w:space="0" w:color="000000"/>
            </w:tcBorders>
            <w:shd w:val="clear" w:color="auto" w:fill="auto"/>
            <w:vAlign w:val="center"/>
          </w:tcPr>
          <w:p w14:paraId="031618CA"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Exibe a lista de produtos do cardápio.</w:t>
            </w:r>
          </w:p>
        </w:tc>
      </w:tr>
      <w:tr w:rsidR="00B92E3F" w14:paraId="627E0939" w14:textId="77777777">
        <w:trPr>
          <w:trHeight w:val="696"/>
        </w:trPr>
        <w:tc>
          <w:tcPr>
            <w:tcW w:w="1679" w:type="dxa"/>
            <w:tcBorders>
              <w:left w:val="single" w:sz="4" w:space="0" w:color="000000"/>
              <w:bottom w:val="single" w:sz="4" w:space="0" w:color="000000"/>
              <w:right w:val="single" w:sz="4" w:space="0" w:color="000000"/>
            </w:tcBorders>
            <w:shd w:val="clear" w:color="auto" w:fill="auto"/>
            <w:vAlign w:val="center"/>
          </w:tcPr>
          <w:p w14:paraId="010EFE0E"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p>
        </w:tc>
        <w:tc>
          <w:tcPr>
            <w:tcW w:w="2201" w:type="dxa"/>
            <w:tcBorders>
              <w:bottom w:val="single" w:sz="4" w:space="0" w:color="000000"/>
              <w:right w:val="single" w:sz="4" w:space="0" w:color="000000"/>
            </w:tcBorders>
            <w:shd w:val="clear" w:color="auto" w:fill="auto"/>
            <w:vAlign w:val="center"/>
          </w:tcPr>
          <w:p w14:paraId="37350752"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Carrinho de Compra</w:t>
            </w:r>
          </w:p>
        </w:tc>
        <w:tc>
          <w:tcPr>
            <w:tcW w:w="5135" w:type="dxa"/>
            <w:tcBorders>
              <w:bottom w:val="single" w:sz="4" w:space="0" w:color="000000"/>
              <w:right w:val="single" w:sz="4" w:space="0" w:color="000000"/>
            </w:tcBorders>
            <w:shd w:val="clear" w:color="auto" w:fill="auto"/>
            <w:vAlign w:val="center"/>
          </w:tcPr>
          <w:p w14:paraId="08669565"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adicionem produtos ao carrinho de compra.</w:t>
            </w:r>
          </w:p>
        </w:tc>
      </w:tr>
      <w:tr w:rsidR="00B92E3F" w14:paraId="77E825BA" w14:textId="77777777">
        <w:trPr>
          <w:trHeight w:val="996"/>
        </w:trPr>
        <w:tc>
          <w:tcPr>
            <w:tcW w:w="1679" w:type="dxa"/>
            <w:tcBorders>
              <w:left w:val="single" w:sz="4" w:space="0" w:color="000000"/>
              <w:bottom w:val="single" w:sz="4" w:space="0" w:color="000000"/>
              <w:right w:val="single" w:sz="4" w:space="0" w:color="000000"/>
            </w:tcBorders>
            <w:shd w:val="clear" w:color="auto" w:fill="auto"/>
            <w:vAlign w:val="center"/>
          </w:tcPr>
          <w:p w14:paraId="1834BF21"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p>
        </w:tc>
        <w:tc>
          <w:tcPr>
            <w:tcW w:w="2201" w:type="dxa"/>
            <w:tcBorders>
              <w:bottom w:val="single" w:sz="4" w:space="0" w:color="000000"/>
              <w:right w:val="single" w:sz="4" w:space="0" w:color="000000"/>
            </w:tcBorders>
            <w:shd w:val="clear" w:color="auto" w:fill="auto"/>
            <w:vAlign w:val="center"/>
          </w:tcPr>
          <w:p w14:paraId="3A950C49"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Atualizar Carrinho</w:t>
            </w:r>
          </w:p>
        </w:tc>
        <w:tc>
          <w:tcPr>
            <w:tcW w:w="5135" w:type="dxa"/>
            <w:tcBorders>
              <w:bottom w:val="single" w:sz="4" w:space="0" w:color="000000"/>
              <w:right w:val="single" w:sz="4" w:space="0" w:color="000000"/>
            </w:tcBorders>
            <w:shd w:val="clear" w:color="auto" w:fill="auto"/>
            <w:vAlign w:val="center"/>
          </w:tcPr>
          <w:p w14:paraId="03052850"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atualizem a quantidade de produtos no carrinho de compra ou removam itens.</w:t>
            </w:r>
          </w:p>
        </w:tc>
      </w:tr>
      <w:tr w:rsidR="00B92E3F" w14:paraId="78A7D02D" w14:textId="77777777">
        <w:trPr>
          <w:trHeight w:val="1620"/>
        </w:trPr>
        <w:tc>
          <w:tcPr>
            <w:tcW w:w="1679" w:type="dxa"/>
            <w:tcBorders>
              <w:left w:val="single" w:sz="4" w:space="0" w:color="000000"/>
              <w:bottom w:val="single" w:sz="4" w:space="0" w:color="000000"/>
              <w:right w:val="single" w:sz="4" w:space="0" w:color="000000"/>
            </w:tcBorders>
            <w:shd w:val="clear" w:color="auto" w:fill="auto"/>
            <w:vAlign w:val="center"/>
          </w:tcPr>
          <w:p w14:paraId="1FFC5845"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p>
        </w:tc>
        <w:tc>
          <w:tcPr>
            <w:tcW w:w="2201" w:type="dxa"/>
            <w:tcBorders>
              <w:bottom w:val="single" w:sz="4" w:space="0" w:color="000000"/>
              <w:right w:val="single" w:sz="4" w:space="0" w:color="000000"/>
            </w:tcBorders>
            <w:shd w:val="clear" w:color="auto" w:fill="auto"/>
            <w:vAlign w:val="center"/>
          </w:tcPr>
          <w:p w14:paraId="2ED317AC"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Finalizar compra</w:t>
            </w:r>
          </w:p>
        </w:tc>
        <w:tc>
          <w:tcPr>
            <w:tcW w:w="5135" w:type="dxa"/>
            <w:tcBorders>
              <w:bottom w:val="single" w:sz="4" w:space="0" w:color="000000"/>
              <w:right w:val="single" w:sz="4" w:space="0" w:color="000000"/>
            </w:tcBorders>
            <w:shd w:val="clear" w:color="auto" w:fill="auto"/>
            <w:vAlign w:val="center"/>
          </w:tcPr>
          <w:p w14:paraId="733FFBB2"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a finalização da compra, fornecendo informações de entrega, escolhendo um método de pagamento e realizando o pagamento.</w:t>
            </w:r>
          </w:p>
        </w:tc>
      </w:tr>
      <w:tr w:rsidR="00B92E3F" w14:paraId="4D249D78" w14:textId="77777777">
        <w:trPr>
          <w:trHeight w:val="624"/>
        </w:trPr>
        <w:tc>
          <w:tcPr>
            <w:tcW w:w="1679" w:type="dxa"/>
            <w:tcBorders>
              <w:left w:val="single" w:sz="4" w:space="0" w:color="000000"/>
              <w:bottom w:val="single" w:sz="4" w:space="0" w:color="000000"/>
              <w:right w:val="single" w:sz="4" w:space="0" w:color="000000"/>
            </w:tcBorders>
            <w:shd w:val="clear" w:color="auto" w:fill="auto"/>
            <w:vAlign w:val="center"/>
          </w:tcPr>
          <w:p w14:paraId="58EA3992"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p>
        </w:tc>
        <w:tc>
          <w:tcPr>
            <w:tcW w:w="2201" w:type="dxa"/>
            <w:tcBorders>
              <w:bottom w:val="single" w:sz="4" w:space="0" w:color="000000"/>
              <w:right w:val="single" w:sz="4" w:space="0" w:color="000000"/>
            </w:tcBorders>
            <w:shd w:val="clear" w:color="auto" w:fill="auto"/>
            <w:vAlign w:val="center"/>
          </w:tcPr>
          <w:p w14:paraId="2CAF6D2F"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Painel Administrativo</w:t>
            </w:r>
          </w:p>
        </w:tc>
        <w:tc>
          <w:tcPr>
            <w:tcW w:w="5135" w:type="dxa"/>
            <w:tcBorders>
              <w:bottom w:val="single" w:sz="4" w:space="0" w:color="000000"/>
              <w:right w:val="single" w:sz="4" w:space="0" w:color="000000"/>
            </w:tcBorders>
            <w:shd w:val="clear" w:color="auto" w:fill="auto"/>
            <w:vAlign w:val="center"/>
          </w:tcPr>
          <w:p w14:paraId="60FC6110"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gerenciar produtos, pedidos e usuários.</w:t>
            </w:r>
          </w:p>
        </w:tc>
      </w:tr>
      <w:tr w:rsidR="00B92E3F" w14:paraId="30D5BFA9" w14:textId="77777777">
        <w:trPr>
          <w:trHeight w:val="1200"/>
        </w:trPr>
        <w:tc>
          <w:tcPr>
            <w:tcW w:w="1679" w:type="dxa"/>
            <w:tcBorders>
              <w:left w:val="single" w:sz="4" w:space="0" w:color="000000"/>
              <w:bottom w:val="single" w:sz="4" w:space="0" w:color="000000"/>
              <w:right w:val="single" w:sz="4" w:space="0" w:color="000000"/>
            </w:tcBorders>
            <w:shd w:val="clear" w:color="auto" w:fill="auto"/>
            <w:vAlign w:val="center"/>
          </w:tcPr>
          <w:p w14:paraId="10B9EBB3"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[RF008]</w:t>
            </w:r>
          </w:p>
        </w:tc>
        <w:tc>
          <w:tcPr>
            <w:tcW w:w="2201" w:type="dxa"/>
            <w:tcBorders>
              <w:bottom w:val="single" w:sz="4" w:space="0" w:color="000000"/>
              <w:right w:val="single" w:sz="4" w:space="0" w:color="000000"/>
            </w:tcBorders>
            <w:shd w:val="clear" w:color="auto" w:fill="auto"/>
            <w:vAlign w:val="center"/>
          </w:tcPr>
          <w:p w14:paraId="4793E31B"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Produto</w:t>
            </w:r>
          </w:p>
        </w:tc>
        <w:tc>
          <w:tcPr>
            <w:tcW w:w="5135" w:type="dxa"/>
            <w:tcBorders>
              <w:bottom w:val="single" w:sz="4" w:space="0" w:color="000000"/>
              <w:right w:val="single" w:sz="4" w:space="0" w:color="000000"/>
            </w:tcBorders>
            <w:shd w:val="clear" w:color="auto" w:fill="auto"/>
            <w:vAlign w:val="center"/>
          </w:tcPr>
          <w:p w14:paraId="0F7C5BAD"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adicione, edite ou remova produtos do catálogo, incluindo nome, imagem, descrição e preço.</w:t>
            </w:r>
          </w:p>
        </w:tc>
      </w:tr>
      <w:tr w:rsidR="00B92E3F" w14:paraId="792A3CE6" w14:textId="77777777">
        <w:trPr>
          <w:trHeight w:val="1020"/>
        </w:trPr>
        <w:tc>
          <w:tcPr>
            <w:tcW w:w="1679" w:type="dxa"/>
            <w:tcBorders>
              <w:left w:val="single" w:sz="4" w:space="0" w:color="000000"/>
              <w:bottom w:val="single" w:sz="4" w:space="0" w:color="000000"/>
              <w:right w:val="single" w:sz="4" w:space="0" w:color="000000"/>
            </w:tcBorders>
            <w:shd w:val="clear" w:color="auto" w:fill="auto"/>
            <w:vAlign w:val="center"/>
          </w:tcPr>
          <w:p w14:paraId="132678A2"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[RF009]</w:t>
            </w:r>
          </w:p>
        </w:tc>
        <w:tc>
          <w:tcPr>
            <w:tcW w:w="2201" w:type="dxa"/>
            <w:tcBorders>
              <w:bottom w:val="single" w:sz="4" w:space="0" w:color="000000"/>
              <w:right w:val="single" w:sz="4" w:space="0" w:color="000000"/>
            </w:tcBorders>
            <w:shd w:val="clear" w:color="auto" w:fill="auto"/>
            <w:vAlign w:val="center"/>
          </w:tcPr>
          <w:p w14:paraId="45EEA835"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Pedidos</w:t>
            </w:r>
          </w:p>
        </w:tc>
        <w:tc>
          <w:tcPr>
            <w:tcW w:w="5135" w:type="dxa"/>
            <w:tcBorders>
              <w:bottom w:val="single" w:sz="4" w:space="0" w:color="000000"/>
              <w:right w:val="single" w:sz="4" w:space="0" w:color="000000"/>
            </w:tcBorders>
            <w:shd w:val="clear" w:color="auto" w:fill="auto"/>
            <w:vAlign w:val="center"/>
          </w:tcPr>
          <w:p w14:paraId="6FB7CC6C"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visualize, atualize o status e gerencie os pedidos recebidos pelos usuários.</w:t>
            </w:r>
          </w:p>
        </w:tc>
      </w:tr>
      <w:tr w:rsidR="00B92E3F" w14:paraId="21E579A5" w14:textId="77777777">
        <w:trPr>
          <w:trHeight w:val="648"/>
        </w:trPr>
        <w:tc>
          <w:tcPr>
            <w:tcW w:w="1679" w:type="dxa"/>
            <w:tcBorders>
              <w:left w:val="single" w:sz="4" w:space="0" w:color="000000"/>
              <w:bottom w:val="single" w:sz="4" w:space="0" w:color="000000"/>
              <w:right w:val="single" w:sz="4" w:space="0" w:color="000000"/>
            </w:tcBorders>
            <w:shd w:val="clear" w:color="auto" w:fill="auto"/>
            <w:vAlign w:val="center"/>
          </w:tcPr>
          <w:p w14:paraId="646F3286"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[RF010]</w:t>
            </w:r>
          </w:p>
        </w:tc>
        <w:tc>
          <w:tcPr>
            <w:tcW w:w="2201" w:type="dxa"/>
            <w:tcBorders>
              <w:bottom w:val="single" w:sz="4" w:space="0" w:color="000000"/>
              <w:right w:val="single" w:sz="4" w:space="0" w:color="000000"/>
            </w:tcBorders>
            <w:shd w:val="clear" w:color="auto" w:fill="auto"/>
            <w:vAlign w:val="center"/>
          </w:tcPr>
          <w:p w14:paraId="18F218F9"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Usuários</w:t>
            </w:r>
          </w:p>
        </w:tc>
        <w:tc>
          <w:tcPr>
            <w:tcW w:w="5135" w:type="dxa"/>
            <w:tcBorders>
              <w:bottom w:val="single" w:sz="4" w:space="0" w:color="000000"/>
              <w:right w:val="single" w:sz="4" w:space="0" w:color="000000"/>
            </w:tcBorders>
            <w:shd w:val="clear" w:color="auto" w:fill="auto"/>
            <w:vAlign w:val="center"/>
          </w:tcPr>
          <w:p w14:paraId="1AB4B737"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gerencie os usuários cadastrados.</w:t>
            </w:r>
          </w:p>
        </w:tc>
      </w:tr>
    </w:tbl>
    <w:p w14:paraId="7B787F69" w14:textId="77777777" w:rsidR="00B92E3F" w:rsidRDefault="00B92E3F">
      <w:pPr>
        <w:tabs>
          <w:tab w:val="left" w:pos="0"/>
        </w:tabs>
        <w:spacing w:line="360" w:lineRule="auto"/>
        <w:ind w:firstLine="0"/>
      </w:pPr>
    </w:p>
    <w:p w14:paraId="58BCE27E" w14:textId="77777777" w:rsidR="00B92E3F" w:rsidRDefault="00B92E3F">
      <w:pPr>
        <w:tabs>
          <w:tab w:val="left" w:pos="0"/>
        </w:tabs>
        <w:spacing w:line="360" w:lineRule="auto"/>
        <w:ind w:firstLine="0"/>
      </w:pPr>
    </w:p>
    <w:p w14:paraId="6149E5A5" w14:textId="77777777" w:rsidR="00B92E3F" w:rsidRDefault="00B92E3F">
      <w:pPr>
        <w:tabs>
          <w:tab w:val="left" w:pos="0"/>
        </w:tabs>
        <w:spacing w:line="360" w:lineRule="auto"/>
        <w:ind w:firstLine="0"/>
      </w:pPr>
    </w:p>
    <w:p w14:paraId="6AFBDE07" w14:textId="77777777" w:rsidR="00B92E3F" w:rsidRDefault="00B92E3F">
      <w:pPr>
        <w:tabs>
          <w:tab w:val="left" w:pos="0"/>
        </w:tabs>
        <w:spacing w:line="360" w:lineRule="auto"/>
        <w:ind w:firstLine="0"/>
      </w:pPr>
    </w:p>
    <w:p w14:paraId="5B81B2BE" w14:textId="77777777" w:rsidR="00B92E3F" w:rsidRDefault="00A63EC5">
      <w:pPr>
        <w:pStyle w:val="Ttulo3"/>
        <w:spacing w:before="0" w:after="0" w:line="360" w:lineRule="auto"/>
      </w:pPr>
      <w:bookmarkStart w:id="9" w:name="_Toc119164370"/>
      <w:r>
        <w:rPr>
          <w:b/>
        </w:rPr>
        <w:t>5.1.2 Requisitos não funcionais</w:t>
      </w:r>
      <w:bookmarkEnd w:id="9"/>
      <w:r>
        <w:rPr>
          <w:b/>
        </w:rPr>
        <w:t xml:space="preserve"> </w:t>
      </w:r>
    </w:p>
    <w:tbl>
      <w:tblPr>
        <w:tblW w:w="9015" w:type="dxa"/>
        <w:tblInd w:w="55" w:type="dxa"/>
        <w:tblCellMar>
          <w:left w:w="70" w:type="dxa"/>
          <w:right w:w="70" w:type="dxa"/>
        </w:tblCellMar>
        <w:tblLook w:val="04A0" w:firstRow="1" w:lastRow="0" w:firstColumn="1" w:lastColumn="0" w:noHBand="0" w:noVBand="1"/>
      </w:tblPr>
      <w:tblGrid>
        <w:gridCol w:w="1679"/>
        <w:gridCol w:w="2201"/>
        <w:gridCol w:w="5135"/>
      </w:tblGrid>
      <w:tr w:rsidR="00B92E3F" w14:paraId="26CE65D6" w14:textId="77777777">
        <w:trPr>
          <w:trHeight w:val="540"/>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p w14:paraId="19B31B23"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
          <w:p w14:paraId="0724C7B7"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5135" w:type="dxa"/>
            <w:tcBorders>
              <w:top w:val="single" w:sz="4" w:space="0" w:color="000000"/>
              <w:bottom w:val="single" w:sz="4" w:space="0" w:color="000000"/>
              <w:right w:val="single" w:sz="4" w:space="0" w:color="000000"/>
            </w:tcBorders>
            <w:shd w:val="clear" w:color="000000" w:fill="C4BD97"/>
            <w:vAlign w:val="center"/>
          </w:tcPr>
          <w:p w14:paraId="290E5B39"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B92E3F" w14:paraId="79E40377" w14:textId="77777777">
        <w:trPr>
          <w:trHeight w:val="936"/>
        </w:trPr>
        <w:tc>
          <w:tcPr>
            <w:tcW w:w="1679" w:type="dxa"/>
            <w:tcBorders>
              <w:left w:val="single" w:sz="4" w:space="0" w:color="000000"/>
              <w:bottom w:val="single" w:sz="4" w:space="0" w:color="000000"/>
              <w:right w:val="single" w:sz="4" w:space="0" w:color="000000"/>
            </w:tcBorders>
            <w:shd w:val="clear" w:color="auto" w:fill="auto"/>
            <w:vAlign w:val="center"/>
          </w:tcPr>
          <w:p w14:paraId="57258B32"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[RNF001]</w:t>
            </w:r>
          </w:p>
        </w:tc>
        <w:tc>
          <w:tcPr>
            <w:tcW w:w="2201" w:type="dxa"/>
            <w:shd w:val="clear" w:color="auto" w:fill="auto"/>
            <w:vAlign w:val="center"/>
          </w:tcPr>
          <w:p w14:paraId="5659EFCE"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Responsividade</w:t>
            </w:r>
          </w:p>
        </w:tc>
        <w:tc>
          <w:tcPr>
            <w:tcW w:w="5135" w:type="dxa"/>
            <w:tcBorders>
              <w:left w:val="single" w:sz="4" w:space="0" w:color="000000"/>
              <w:bottom w:val="single" w:sz="4" w:space="0" w:color="000000"/>
              <w:right w:val="single" w:sz="4" w:space="0" w:color="000000"/>
            </w:tcBorders>
            <w:shd w:val="clear" w:color="auto" w:fill="auto"/>
            <w:vAlign w:val="center"/>
          </w:tcPr>
          <w:p w14:paraId="5351883A"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adaptar-se e fornecer uma experiência de uso adequada em diferentes dispositivos</w:t>
            </w:r>
          </w:p>
        </w:tc>
      </w:tr>
      <w:tr w:rsidR="00B92E3F" w14:paraId="2AE9B45C" w14:textId="77777777">
        <w:trPr>
          <w:trHeight w:val="852"/>
        </w:trPr>
        <w:tc>
          <w:tcPr>
            <w:tcW w:w="1679" w:type="dxa"/>
            <w:tcBorders>
              <w:left w:val="single" w:sz="4" w:space="0" w:color="000000"/>
              <w:bottom w:val="single" w:sz="4" w:space="0" w:color="000000"/>
              <w:right w:val="single" w:sz="4" w:space="0" w:color="000000"/>
            </w:tcBorders>
            <w:shd w:val="clear" w:color="auto" w:fill="auto"/>
            <w:vAlign w:val="center"/>
          </w:tcPr>
          <w:p w14:paraId="3B65E9BC"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[RNF002]</w:t>
            </w:r>
          </w:p>
        </w:tc>
        <w:tc>
          <w:tcPr>
            <w:tcW w:w="2201" w:type="dxa"/>
            <w:tcBorders>
              <w:top w:val="single" w:sz="4" w:space="0" w:color="000000"/>
              <w:bottom w:val="single" w:sz="4" w:space="0" w:color="000000"/>
              <w:right w:val="single" w:sz="4" w:space="0" w:color="000000"/>
            </w:tcBorders>
            <w:shd w:val="clear" w:color="auto" w:fill="auto"/>
            <w:vAlign w:val="center"/>
          </w:tcPr>
          <w:p w14:paraId="4FC4B4BA"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Desempenho</w:t>
            </w:r>
          </w:p>
        </w:tc>
        <w:tc>
          <w:tcPr>
            <w:tcW w:w="5135" w:type="dxa"/>
            <w:tcBorders>
              <w:bottom w:val="single" w:sz="4" w:space="0" w:color="000000"/>
              <w:right w:val="single" w:sz="4" w:space="0" w:color="000000"/>
            </w:tcBorders>
            <w:shd w:val="clear" w:color="auto" w:fill="auto"/>
            <w:vAlign w:val="center"/>
          </w:tcPr>
          <w:p w14:paraId="48561ED5"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ter um desempenho eficiente, respondendo de forma ágil às interações do usuário.</w:t>
            </w:r>
          </w:p>
        </w:tc>
      </w:tr>
      <w:tr w:rsidR="00B92E3F" w14:paraId="18A34296" w14:textId="77777777">
        <w:trPr>
          <w:trHeight w:val="660"/>
        </w:trPr>
        <w:tc>
          <w:tcPr>
            <w:tcW w:w="1679" w:type="dxa"/>
            <w:tcBorders>
              <w:left w:val="single" w:sz="4" w:space="0" w:color="000000"/>
              <w:right w:val="single" w:sz="4" w:space="0" w:color="000000"/>
            </w:tcBorders>
            <w:shd w:val="clear" w:color="auto" w:fill="auto"/>
            <w:vAlign w:val="center"/>
          </w:tcPr>
          <w:p w14:paraId="62B9053C"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[RNF003]</w:t>
            </w:r>
          </w:p>
        </w:tc>
        <w:tc>
          <w:tcPr>
            <w:tcW w:w="2201" w:type="dxa"/>
            <w:tcBorders>
              <w:right w:val="single" w:sz="4" w:space="0" w:color="000000"/>
            </w:tcBorders>
            <w:shd w:val="clear" w:color="auto" w:fill="auto"/>
            <w:vAlign w:val="center"/>
          </w:tcPr>
          <w:p w14:paraId="6F0ACA80"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Segurança</w:t>
            </w:r>
          </w:p>
        </w:tc>
        <w:tc>
          <w:tcPr>
            <w:tcW w:w="5135" w:type="dxa"/>
            <w:tcBorders>
              <w:right w:val="single" w:sz="4" w:space="0" w:color="000000"/>
            </w:tcBorders>
            <w:shd w:val="clear" w:color="auto" w:fill="auto"/>
            <w:vAlign w:val="center"/>
          </w:tcPr>
          <w:p w14:paraId="0C078C6F"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garantir a segurança das informações dos usuários.</w:t>
            </w:r>
          </w:p>
        </w:tc>
      </w:tr>
      <w:tr w:rsidR="00B92E3F" w14:paraId="0B75E4B8" w14:textId="77777777">
        <w:trPr>
          <w:trHeight w:val="1524"/>
        </w:trPr>
        <w:tc>
          <w:tcPr>
            <w:tcW w:w="16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E3A2D"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[RNF004]</w:t>
            </w:r>
          </w:p>
        </w:tc>
        <w:tc>
          <w:tcPr>
            <w:tcW w:w="2201" w:type="dxa"/>
            <w:tcBorders>
              <w:top w:val="single" w:sz="4" w:space="0" w:color="000000"/>
              <w:bottom w:val="single" w:sz="4" w:space="0" w:color="000000"/>
              <w:right w:val="single" w:sz="4" w:space="0" w:color="000000"/>
            </w:tcBorders>
            <w:shd w:val="clear" w:color="auto" w:fill="auto"/>
            <w:vAlign w:val="center"/>
          </w:tcPr>
          <w:p w14:paraId="504AA757"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Controle de Acesso Administrativo</w:t>
            </w:r>
          </w:p>
        </w:tc>
        <w:tc>
          <w:tcPr>
            <w:tcW w:w="5135" w:type="dxa"/>
            <w:tcBorders>
              <w:top w:val="single" w:sz="4" w:space="0" w:color="000000"/>
              <w:bottom w:val="single" w:sz="4" w:space="0" w:color="000000"/>
              <w:right w:val="single" w:sz="4" w:space="0" w:color="000000"/>
            </w:tcBorders>
            <w:shd w:val="clear" w:color="auto" w:fill="auto"/>
            <w:vAlign w:val="center"/>
          </w:tcPr>
          <w:p w14:paraId="5B028A06" w14:textId="77777777" w:rsidR="00B92E3F" w:rsidRDefault="00A63EC5">
            <w:pPr>
              <w:widowControl/>
              <w:suppressAutoHyphens w:val="0"/>
              <w:overflowPunct w:val="0"/>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Deve fornecer recursos para permitir que usuários com papel de Administrador acessem áreas restritas do sistema para gerenciamento </w:t>
            </w:r>
          </w:p>
        </w:tc>
      </w:tr>
    </w:tbl>
    <w:p w14:paraId="44D426D5" w14:textId="77777777" w:rsidR="00B92E3F" w:rsidRDefault="00B92E3F">
      <w:pPr>
        <w:widowControl/>
        <w:spacing w:line="240" w:lineRule="auto"/>
        <w:ind w:firstLine="0"/>
        <w:jc w:val="left"/>
        <w:rPr>
          <w:rFonts w:ascii="Calibri" w:eastAsia="Calibri" w:hAnsi="Calibri" w:cs="Calibri"/>
        </w:rPr>
      </w:pPr>
    </w:p>
    <w:p w14:paraId="19E297DE" w14:textId="77777777" w:rsidR="00B92E3F" w:rsidRDefault="00B92E3F">
      <w:pPr>
        <w:spacing w:line="360" w:lineRule="auto"/>
        <w:ind w:firstLine="0"/>
        <w:rPr>
          <w:bCs/>
        </w:rPr>
      </w:pPr>
    </w:p>
    <w:p w14:paraId="24E8D500" w14:textId="77777777" w:rsidR="00B92E3F" w:rsidRDefault="00A63EC5">
      <w:pPr>
        <w:spacing w:line="360" w:lineRule="auto"/>
        <w:ind w:firstLine="0"/>
        <w:rPr>
          <w:bCs/>
          <w:sz w:val="20"/>
          <w:szCs w:val="20"/>
        </w:rPr>
      </w:pPr>
      <w:r>
        <w:rPr>
          <w:bCs/>
          <w:sz w:val="20"/>
          <w:szCs w:val="20"/>
        </w:rPr>
        <w:t xml:space="preserve">Fonte: </w:t>
      </w:r>
      <w:commentRangeStart w:id="10"/>
      <w:r>
        <w:rPr>
          <w:bCs/>
          <w:sz w:val="20"/>
          <w:szCs w:val="20"/>
        </w:rPr>
        <w:t>Aline</w:t>
      </w:r>
      <w:commentRangeEnd w:id="10"/>
      <w:r w:rsidR="00745127">
        <w:rPr>
          <w:rStyle w:val="Refdecomentrio"/>
        </w:rPr>
        <w:commentReference w:id="10"/>
      </w:r>
      <w:r>
        <w:rPr>
          <w:bCs/>
          <w:sz w:val="20"/>
          <w:szCs w:val="20"/>
        </w:rPr>
        <w:t>, 2023</w:t>
      </w:r>
    </w:p>
    <w:p w14:paraId="13402111" w14:textId="77777777" w:rsidR="00B92E3F" w:rsidRDefault="00B92E3F">
      <w:pPr>
        <w:spacing w:line="360" w:lineRule="auto"/>
        <w:ind w:firstLine="0"/>
        <w:rPr>
          <w:color w:val="000000"/>
          <w:sz w:val="22"/>
          <w:szCs w:val="22"/>
        </w:rPr>
      </w:pPr>
    </w:p>
    <w:p w14:paraId="1E414845" w14:textId="77777777" w:rsidR="00B92E3F" w:rsidRDefault="00B92E3F">
      <w:pPr>
        <w:spacing w:line="360" w:lineRule="auto"/>
        <w:ind w:firstLine="0"/>
        <w:rPr>
          <w:color w:val="000000"/>
          <w:sz w:val="22"/>
          <w:szCs w:val="22"/>
        </w:rPr>
      </w:pPr>
    </w:p>
    <w:p w14:paraId="497E304B" w14:textId="77777777" w:rsidR="00B92E3F" w:rsidRDefault="00B92E3F">
      <w:pPr>
        <w:spacing w:line="360" w:lineRule="auto"/>
        <w:ind w:firstLine="0"/>
        <w:rPr>
          <w:color w:val="000000"/>
          <w:sz w:val="22"/>
          <w:szCs w:val="22"/>
        </w:rPr>
      </w:pPr>
    </w:p>
    <w:p w14:paraId="090F940D" w14:textId="77777777" w:rsidR="00B92E3F" w:rsidRDefault="00B92E3F">
      <w:pPr>
        <w:spacing w:line="360" w:lineRule="auto"/>
        <w:ind w:firstLine="0"/>
        <w:rPr>
          <w:color w:val="000000"/>
          <w:sz w:val="22"/>
          <w:szCs w:val="22"/>
        </w:rPr>
      </w:pPr>
    </w:p>
    <w:p w14:paraId="35AF724B" w14:textId="77777777" w:rsidR="00B92E3F" w:rsidRDefault="00B92E3F">
      <w:pPr>
        <w:spacing w:line="360" w:lineRule="auto"/>
        <w:ind w:firstLine="0"/>
        <w:rPr>
          <w:color w:val="000000"/>
          <w:sz w:val="22"/>
          <w:szCs w:val="22"/>
        </w:rPr>
      </w:pPr>
    </w:p>
    <w:p w14:paraId="26C06A3C" w14:textId="77777777" w:rsidR="00B92E3F" w:rsidRDefault="00B92E3F">
      <w:pPr>
        <w:spacing w:line="360" w:lineRule="auto"/>
        <w:ind w:firstLine="0"/>
        <w:rPr>
          <w:color w:val="000000"/>
          <w:sz w:val="22"/>
          <w:szCs w:val="22"/>
        </w:rPr>
      </w:pPr>
    </w:p>
    <w:p w14:paraId="3EB8421C" w14:textId="77777777" w:rsidR="00B92E3F" w:rsidRDefault="00B92E3F">
      <w:pPr>
        <w:spacing w:line="360" w:lineRule="auto"/>
        <w:ind w:firstLine="0"/>
        <w:rPr>
          <w:color w:val="000000"/>
          <w:sz w:val="22"/>
          <w:szCs w:val="22"/>
        </w:rPr>
      </w:pPr>
    </w:p>
    <w:p w14:paraId="30A042DF" w14:textId="77777777" w:rsidR="00B92E3F" w:rsidRDefault="00A63EC5">
      <w:pPr>
        <w:pStyle w:val="Ttulo2"/>
        <w:numPr>
          <w:ilvl w:val="1"/>
          <w:numId w:val="2"/>
        </w:numPr>
        <w:spacing w:before="0" w:after="0"/>
      </w:pPr>
      <w:r>
        <w:lastRenderedPageBreak/>
        <w:t xml:space="preserve"> </w:t>
      </w:r>
      <w:bookmarkStart w:id="11" w:name="_Toc119164371"/>
      <w:r>
        <w:t>Diagrama de Contexto</w:t>
      </w:r>
      <w:bookmarkEnd w:id="11"/>
    </w:p>
    <w:p w14:paraId="0F322228" w14:textId="77777777" w:rsidR="00B92E3F" w:rsidRDefault="00A63EC5" w:rsidP="000137E7">
      <w:pPr>
        <w:spacing w:line="360" w:lineRule="auto"/>
      </w:pPr>
      <w:r>
        <w:t>“Em desenvolvimento de sistemas, é considerado o diagrama de fluxo de dados de maior nível, isto é, um diagrama que representa todo o sistema.</w:t>
      </w:r>
    </w:p>
    <w:p w14:paraId="11551467" w14:textId="77777777" w:rsidR="00B92E3F" w:rsidRDefault="00A63EC5" w:rsidP="000137E7">
      <w:pPr>
        <w:spacing w:line="360" w:lineRule="auto"/>
      </w:pPr>
      <w:r>
        <w:t>Ele demonstra como as partes interessadas e outras entidades interagem com o sistema indicando suas entradas e saídas.” Montes (2020).</w:t>
      </w:r>
    </w:p>
    <w:p w14:paraId="07FC6BEB" w14:textId="77777777" w:rsidR="00B92E3F" w:rsidRDefault="00A63EC5" w:rsidP="000137E7">
      <w:pPr>
        <w:spacing w:line="360" w:lineRule="auto"/>
      </w:pPr>
      <w:r>
        <w:t>O diagrama de contexto é uma representação visual que retrata o sistema central em estudo junto ao seu ambiente, evidenciando as interações estabelecidas entre o sistema e os elementos externos que interagem com ele. Essa representação gráfica busca oferecer uma visão geral e simplificada do sistema, realçando as principais entradas e saídas, bem como as principais entidades externas com as quais o sistema se relaciona. Essa ferramenta desempenha um papel crucial na engenharia de requisitos, pois auxilia na delimitação dos limites do sistema e na compreensão de como ele se encaixa no contexto mais amplo. Além disso, frequentemente serve como ponto de partida para a modelagem e análise mais detalhada dos processos do sistema.</w:t>
      </w:r>
    </w:p>
    <w:p w14:paraId="0D411E5A" w14:textId="77777777" w:rsidR="00B92E3F" w:rsidRDefault="00B92E3F" w:rsidP="00257427"/>
    <w:p w14:paraId="163623A9" w14:textId="77777777" w:rsidR="00B92E3F" w:rsidRDefault="00A63EC5">
      <w:pPr>
        <w:spacing w:line="360" w:lineRule="auto"/>
        <w:ind w:firstLine="0"/>
        <w:jc w:val="center"/>
        <w:rPr>
          <w:color w:val="000000"/>
        </w:rPr>
      </w:pPr>
      <w:r>
        <w:rPr>
          <w:noProof/>
        </w:rPr>
        <w:drawing>
          <wp:inline distT="0" distB="0" distL="0" distR="0" wp14:anchorId="7E64C9DC" wp14:editId="7BA0F148">
            <wp:extent cx="4690110" cy="341884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noChangeArrowheads="1"/>
                    </pic:cNvPicPr>
                  </pic:nvPicPr>
                  <pic:blipFill>
                    <a:blip r:embed="rId14"/>
                    <a:stretch>
                      <a:fillRect/>
                    </a:stretch>
                  </pic:blipFill>
                  <pic:spPr bwMode="auto">
                    <a:xfrm>
                      <a:off x="0" y="0"/>
                      <a:ext cx="4690110" cy="3418840"/>
                    </a:xfrm>
                    <a:prstGeom prst="rect">
                      <a:avLst/>
                    </a:prstGeom>
                  </pic:spPr>
                </pic:pic>
              </a:graphicData>
            </a:graphic>
          </wp:inline>
        </w:drawing>
      </w:r>
    </w:p>
    <w:p w14:paraId="3602D061" w14:textId="77777777" w:rsidR="00B92E3F" w:rsidRDefault="00B92E3F">
      <w:pPr>
        <w:spacing w:line="360" w:lineRule="auto"/>
        <w:ind w:firstLine="0"/>
        <w:rPr>
          <w:color w:val="000000"/>
        </w:rPr>
      </w:pPr>
    </w:p>
    <w:p w14:paraId="2500E5BE" w14:textId="77777777" w:rsidR="00B92E3F" w:rsidRDefault="00A63EC5">
      <w:pPr>
        <w:ind w:firstLine="0"/>
        <w:rPr>
          <w:b/>
          <w:sz w:val="20"/>
          <w:szCs w:val="20"/>
        </w:rPr>
      </w:pPr>
      <w:r>
        <w:rPr>
          <w:b/>
          <w:sz w:val="20"/>
          <w:szCs w:val="20"/>
        </w:rPr>
        <w:t xml:space="preserve">Fonte: </w:t>
      </w:r>
      <w:proofErr w:type="spellStart"/>
      <w:r>
        <w:rPr>
          <w:b/>
          <w:sz w:val="20"/>
          <w:szCs w:val="20"/>
        </w:rPr>
        <w:t>Kerolaine</w:t>
      </w:r>
      <w:proofErr w:type="spellEnd"/>
      <w:r>
        <w:rPr>
          <w:b/>
          <w:sz w:val="20"/>
          <w:szCs w:val="20"/>
        </w:rPr>
        <w:t>, 2023</w:t>
      </w:r>
    </w:p>
    <w:p w14:paraId="68920E58" w14:textId="77777777" w:rsidR="00B92E3F" w:rsidRDefault="00A63EC5">
      <w:pPr>
        <w:pStyle w:val="Ttulo2"/>
        <w:numPr>
          <w:ilvl w:val="1"/>
          <w:numId w:val="2"/>
        </w:numPr>
      </w:pPr>
      <w:bookmarkStart w:id="12" w:name="_Toc119164372"/>
      <w:r>
        <w:lastRenderedPageBreak/>
        <w:t>Diagrama de Fluxo de dados</w:t>
      </w:r>
      <w:bookmarkEnd w:id="12"/>
    </w:p>
    <w:p w14:paraId="463D292C" w14:textId="77777777" w:rsidR="00B92E3F" w:rsidRDefault="00A63EC5" w:rsidP="000137E7">
      <w:pPr>
        <w:spacing w:line="360" w:lineRule="auto"/>
        <w:ind w:firstLine="0"/>
      </w:pPr>
      <w:r>
        <w:tab/>
        <w:t>O diagrama de fluxo de dados é uma representação gráfica que mostra de maneira visual como os dados são processados e movidos dentro de um sistema de software. Sua principal finalidade é ilustrar como os dados são transformados ao passar por diferentes etapas do sistema, incluindo entradas, processos e saídas.</w:t>
      </w:r>
    </w:p>
    <w:p w14:paraId="336169B5" w14:textId="1E79AEDE" w:rsidR="00B92E3F" w:rsidRPr="00CC4449" w:rsidRDefault="00A63EC5" w:rsidP="000137E7">
      <w:pPr>
        <w:spacing w:line="360" w:lineRule="auto"/>
        <w:ind w:firstLine="0"/>
        <w:rPr>
          <w:u w:val="single"/>
        </w:rPr>
      </w:pPr>
      <w:r>
        <w:t>“Esse mesmo instrumento deve, ainda, possibilitar ao analista, ao projetar logicamente o sistema, apresentar um modelo ao bibliotecário para que o examine e verifique se está de acordo com suas</w:t>
      </w:r>
      <w:r w:rsidR="00CC4449">
        <w:t xml:space="preserve"> </w:t>
      </w:r>
      <w:r>
        <w:t>necessidade</w:t>
      </w:r>
      <w:r w:rsidR="00CC4449">
        <w:t>s</w:t>
      </w:r>
      <w:r>
        <w:t>. Novamente, o modelo deve possuir recursos para representar integralmente o sistema, além de ser compreensível ao bibliotecário para que possa aprová-lo ou não. O surgimento recente do diagrama de fluxo de dados tornou possível a representação gráfica de sistema, obedecendo às exigências citadas.</w:t>
      </w:r>
      <w:r w:rsidR="00CC4449">
        <w:t>”</w:t>
      </w:r>
      <w:r w:rsidR="00932B70">
        <w:t xml:space="preserve"> </w:t>
      </w:r>
      <w:r w:rsidR="00932B70" w:rsidRPr="00CC4449">
        <w:t>S</w:t>
      </w:r>
      <w:r w:rsidR="00932B70">
        <w:t>alviati (1982).</w:t>
      </w:r>
    </w:p>
    <w:p w14:paraId="7E18BBFC" w14:textId="45D8EC99" w:rsidR="00B92E3F" w:rsidRDefault="00745127">
      <w:pPr>
        <w:ind w:firstLine="0"/>
      </w:pPr>
      <w:r>
        <w:rPr>
          <w:noProof/>
        </w:rPr>
        <w:drawing>
          <wp:anchor distT="0" distB="0" distL="0" distR="0" simplePos="0" relativeHeight="2" behindDoc="0" locked="0" layoutInCell="1" allowOverlap="1" wp14:anchorId="68555ACE" wp14:editId="6BDA9096">
            <wp:simplePos x="0" y="0"/>
            <wp:positionH relativeFrom="column">
              <wp:posOffset>-3810</wp:posOffset>
            </wp:positionH>
            <wp:positionV relativeFrom="paragraph">
              <wp:posOffset>355600</wp:posOffset>
            </wp:positionV>
            <wp:extent cx="5718810" cy="4518660"/>
            <wp:effectExtent l="0" t="0" r="0" b="0"/>
            <wp:wrapSquare wrapText="largest"/>
            <wp:docPr id="5"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pic:cNvPicPr>
                      <a:picLocks noChangeAspect="1" noChangeArrowheads="1"/>
                    </pic:cNvPicPr>
                  </pic:nvPicPr>
                  <pic:blipFill>
                    <a:blip r:embed="rId15"/>
                    <a:stretch>
                      <a:fillRect/>
                    </a:stretch>
                  </pic:blipFill>
                  <pic:spPr bwMode="auto">
                    <a:xfrm>
                      <a:off x="0" y="0"/>
                      <a:ext cx="5718810" cy="4518660"/>
                    </a:xfrm>
                    <a:prstGeom prst="rect">
                      <a:avLst/>
                    </a:prstGeom>
                  </pic:spPr>
                </pic:pic>
              </a:graphicData>
            </a:graphic>
            <wp14:sizeRelV relativeFrom="margin">
              <wp14:pctHeight>0</wp14:pctHeight>
            </wp14:sizeRelV>
          </wp:anchor>
        </w:drawing>
      </w:r>
    </w:p>
    <w:p w14:paraId="15F0B8D2" w14:textId="514B03AD" w:rsidR="00B92E3F" w:rsidRDefault="00A63EC5">
      <w:r>
        <w:t xml:space="preserve">     </w:t>
      </w:r>
      <w:r>
        <w:rPr>
          <w:b/>
          <w:sz w:val="20"/>
          <w:szCs w:val="20"/>
        </w:rPr>
        <w:t xml:space="preserve">Fonte: </w:t>
      </w:r>
      <w:proofErr w:type="spellStart"/>
      <w:r>
        <w:rPr>
          <w:b/>
          <w:sz w:val="20"/>
          <w:szCs w:val="20"/>
        </w:rPr>
        <w:t>Kerolaine</w:t>
      </w:r>
      <w:proofErr w:type="spellEnd"/>
      <w:r>
        <w:rPr>
          <w:b/>
          <w:sz w:val="20"/>
          <w:szCs w:val="20"/>
        </w:rPr>
        <w:t>, 2023</w:t>
      </w:r>
    </w:p>
    <w:p w14:paraId="30E14982" w14:textId="77777777" w:rsidR="00B92E3F" w:rsidRDefault="00A63EC5">
      <w:pPr>
        <w:pStyle w:val="Ttulo2"/>
        <w:numPr>
          <w:ilvl w:val="1"/>
          <w:numId w:val="2"/>
        </w:numPr>
        <w:ind w:left="578" w:hanging="578"/>
      </w:pPr>
      <w:bookmarkStart w:id="13" w:name="_Toc119164373"/>
      <w:r>
        <w:lastRenderedPageBreak/>
        <w:t>Diagrama de Entidade e relacionamento</w:t>
      </w:r>
      <w:bookmarkEnd w:id="13"/>
    </w:p>
    <w:p w14:paraId="4DCDCDED" w14:textId="77777777" w:rsidR="004C066B" w:rsidRPr="004C066B" w:rsidRDefault="004C066B" w:rsidP="000137E7">
      <w:pPr>
        <w:spacing w:line="360" w:lineRule="auto"/>
      </w:pPr>
      <w:r>
        <w:t>Segundo Franck et al. (2021)</w:t>
      </w:r>
      <w:r w:rsidRPr="004C066B">
        <w:t>, o diagrama entidade relacionamento (ER) é um tipo de fluxograma que mostra as interconexões entre "entidades" dentro de um sistema. Ele é usado para projetar e depurar bancos de dados relacionais em várias áreas, como Engenharia de Software, sistemas de informações empresariais, educação e pesquisa. Os diagramas ER utilizam símbolos específicos para representar a conexão entre entidades, relacionamentos e seus atributos. Esses diagramas espelham estruturas gramaticais, onde as entidades são tratadas como substantivos e os relacionamentos como verbos. Além disso, eles podem ser usados em conjunto com diagramas de estrutura de dados (</w:t>
      </w:r>
      <w:proofErr w:type="spellStart"/>
      <w:r w:rsidRPr="004C066B">
        <w:t>DEDs</w:t>
      </w:r>
      <w:proofErr w:type="spellEnd"/>
      <w:r w:rsidRPr="004C066B">
        <w:t>) e diagramas de fluxo de dados (</w:t>
      </w:r>
      <w:proofErr w:type="spellStart"/>
      <w:r w:rsidRPr="004C066B">
        <w:t>DFDs</w:t>
      </w:r>
      <w:proofErr w:type="spellEnd"/>
      <w:r w:rsidRPr="004C066B">
        <w:t>) para map</w:t>
      </w:r>
      <w:r>
        <w:t>ear informações e processos.</w:t>
      </w:r>
    </w:p>
    <w:p w14:paraId="6B61E4CC" w14:textId="77777777" w:rsidR="00B92E3F" w:rsidRDefault="00A63EC5">
      <w:pPr>
        <w:ind w:firstLine="0"/>
      </w:pPr>
      <w:r>
        <w:rPr>
          <w:noProof/>
        </w:rPr>
        <w:drawing>
          <wp:inline distT="0" distB="0" distL="0" distR="0" wp14:anchorId="0CA2F6F4" wp14:editId="62E8A39D">
            <wp:extent cx="5718810" cy="4500245"/>
            <wp:effectExtent l="0" t="0" r="0" b="0"/>
            <wp:docPr id="6" name="Imagem 4" descr="C:\Users\sil\Downloads\WhatsApp Image 2023-06-29 at 21.26.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 descr="C:\Users\sil\Downloads\WhatsApp Image 2023-06-29 at 21.26.53.jpeg"/>
                    <pic:cNvPicPr>
                      <a:picLocks noChangeAspect="1" noChangeArrowheads="1"/>
                    </pic:cNvPicPr>
                  </pic:nvPicPr>
                  <pic:blipFill>
                    <a:blip r:embed="rId16"/>
                    <a:stretch>
                      <a:fillRect/>
                    </a:stretch>
                  </pic:blipFill>
                  <pic:spPr bwMode="auto">
                    <a:xfrm>
                      <a:off x="0" y="0"/>
                      <a:ext cx="5718810" cy="4500245"/>
                    </a:xfrm>
                    <a:prstGeom prst="rect">
                      <a:avLst/>
                    </a:prstGeom>
                  </pic:spPr>
                </pic:pic>
              </a:graphicData>
            </a:graphic>
          </wp:inline>
        </w:drawing>
      </w:r>
    </w:p>
    <w:p w14:paraId="25934EF0" w14:textId="77777777" w:rsidR="00B92E3F" w:rsidRDefault="00A63EC5">
      <w:pPr>
        <w:ind w:firstLine="0"/>
      </w:pPr>
      <w:r>
        <w:rPr>
          <w:b/>
          <w:sz w:val="20"/>
          <w:szCs w:val="20"/>
        </w:rPr>
        <w:t>Fonte: Aline, 2023</w:t>
      </w:r>
    </w:p>
    <w:p w14:paraId="1F480529" w14:textId="77777777" w:rsidR="00B92E3F" w:rsidRDefault="00B92E3F">
      <w:pPr>
        <w:tabs>
          <w:tab w:val="left" w:pos="0"/>
        </w:tabs>
        <w:ind w:firstLine="0"/>
      </w:pPr>
    </w:p>
    <w:p w14:paraId="039E5B95" w14:textId="77777777" w:rsidR="00B92E3F" w:rsidRDefault="00A63EC5">
      <w:pPr>
        <w:pStyle w:val="Ttulo2"/>
        <w:numPr>
          <w:ilvl w:val="1"/>
          <w:numId w:val="2"/>
        </w:numPr>
        <w:ind w:left="578" w:hanging="578"/>
      </w:pPr>
      <w:bookmarkStart w:id="14" w:name="_Toc119164374"/>
      <w:r>
        <w:lastRenderedPageBreak/>
        <w:t xml:space="preserve">Dicionário de </w:t>
      </w:r>
      <w:commentRangeStart w:id="15"/>
      <w:r>
        <w:t>Dados</w:t>
      </w:r>
      <w:bookmarkEnd w:id="14"/>
      <w:commentRangeEnd w:id="15"/>
      <w:r>
        <w:commentReference w:id="15"/>
      </w:r>
    </w:p>
    <w:p w14:paraId="6D2C0DD6" w14:textId="77777777" w:rsidR="00B92E3F" w:rsidRDefault="00CE2C56">
      <w:pPr>
        <w:tabs>
          <w:tab w:val="left" w:pos="0"/>
        </w:tabs>
        <w:spacing w:before="240" w:line="360" w:lineRule="auto"/>
        <w:ind w:firstLine="0"/>
      </w:pPr>
      <w:r>
        <w:tab/>
      </w:r>
      <w:r w:rsidR="00F15190" w:rsidRPr="00F15190">
        <w:t>Para facilitar o entendimento dos bancos de dados e garantir a uniformidade na gestão das informações, é fundamental utilizar o dicionário de dados</w:t>
      </w:r>
      <w:r w:rsidR="00F15190">
        <w:t xml:space="preserve">. </w:t>
      </w:r>
      <w:r w:rsidR="009F1686" w:rsidRPr="009F1686">
        <w:t xml:space="preserve">Costa (2021) destaca a importância do dicionário de dados, descrevendo-o como uma lista de informações essenciais sobre um banco de dados. Ele atua como um glossário dos dados, armazenando e comunicando os principais termos e métricas relacionados ao banco de dados. O dicionário de dados é fundamental para garantir o alinhamento da equipe que trabalhará com os dados e para manter a padronização das informações. Seu conteúdo pode variar, mas geralmente </w:t>
      </w:r>
      <w:proofErr w:type="spellStart"/>
      <w:r w:rsidR="009F1686" w:rsidRPr="009F1686">
        <w:t>inclui</w:t>
      </w:r>
      <w:proofErr w:type="spellEnd"/>
      <w:r w:rsidR="009F1686" w:rsidRPr="009F1686">
        <w:t xml:space="preserve"> detalhes como os nomes e definições das variáveis, propriedades dos dados</w:t>
      </w:r>
      <w:ins w:id="16" w:author="sil" w:date="2023-07-31T14:02:00Z">
        <w:r w:rsidR="00257427">
          <w:t xml:space="preserve">, </w:t>
        </w:r>
      </w:ins>
      <w:r w:rsidR="009F1686" w:rsidRPr="009F1686">
        <w:t>sequência das perguntas ou coleta das variáveis, dados de referência para classificações e domínios descritivos, além de codificação para dados ausentes.</w:t>
      </w:r>
    </w:p>
    <w:p w14:paraId="4E1BB91C" w14:textId="77777777" w:rsidR="00904297" w:rsidRDefault="00227371">
      <w:pPr>
        <w:tabs>
          <w:tab w:val="left" w:pos="0"/>
        </w:tabs>
        <w:spacing w:before="240" w:line="360" w:lineRule="auto"/>
        <w:ind w:firstLine="0"/>
      </w:pPr>
      <w:r>
        <w:rPr>
          <w:noProof/>
        </w:rPr>
        <w:drawing>
          <wp:inline distT="0" distB="0" distL="0" distR="0" wp14:anchorId="11D9A7FD" wp14:editId="7DFDE8EC">
            <wp:extent cx="5718810" cy="26517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810" cy="2651760"/>
                    </a:xfrm>
                    <a:prstGeom prst="rect">
                      <a:avLst/>
                    </a:prstGeom>
                    <a:noFill/>
                    <a:ln>
                      <a:noFill/>
                    </a:ln>
                  </pic:spPr>
                </pic:pic>
              </a:graphicData>
            </a:graphic>
          </wp:inline>
        </w:drawing>
      </w:r>
    </w:p>
    <w:p w14:paraId="18995671" w14:textId="77777777" w:rsidR="00227371" w:rsidRDefault="00547E35">
      <w:pPr>
        <w:tabs>
          <w:tab w:val="left" w:pos="0"/>
        </w:tabs>
        <w:spacing w:before="240" w:line="360" w:lineRule="auto"/>
        <w:ind w:firstLine="0"/>
      </w:pPr>
      <w:r>
        <w:rPr>
          <w:noProof/>
        </w:rPr>
        <w:drawing>
          <wp:inline distT="0" distB="0" distL="0" distR="0" wp14:anchorId="4C101A3E" wp14:editId="4F5E3793">
            <wp:extent cx="5718810" cy="17614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9985" cy="1761852"/>
                    </a:xfrm>
                    <a:prstGeom prst="rect">
                      <a:avLst/>
                    </a:prstGeom>
                    <a:noFill/>
                    <a:ln>
                      <a:noFill/>
                    </a:ln>
                  </pic:spPr>
                </pic:pic>
              </a:graphicData>
            </a:graphic>
          </wp:inline>
        </w:drawing>
      </w:r>
    </w:p>
    <w:p w14:paraId="4D95FCC6" w14:textId="77777777" w:rsidR="00227371" w:rsidRDefault="00547E35">
      <w:pPr>
        <w:tabs>
          <w:tab w:val="left" w:pos="0"/>
        </w:tabs>
        <w:spacing w:before="240" w:line="360" w:lineRule="auto"/>
        <w:ind w:firstLine="0"/>
      </w:pPr>
      <w:r>
        <w:rPr>
          <w:noProof/>
        </w:rPr>
        <w:lastRenderedPageBreak/>
        <w:drawing>
          <wp:inline distT="0" distB="0" distL="0" distR="0" wp14:anchorId="3C294CE8" wp14:editId="21E41C85">
            <wp:extent cx="5718810" cy="210439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085" cy="2107435"/>
                    </a:xfrm>
                    <a:prstGeom prst="rect">
                      <a:avLst/>
                    </a:prstGeom>
                    <a:noFill/>
                    <a:ln>
                      <a:noFill/>
                    </a:ln>
                  </pic:spPr>
                </pic:pic>
              </a:graphicData>
            </a:graphic>
          </wp:inline>
        </w:drawing>
      </w:r>
    </w:p>
    <w:p w14:paraId="0E0F1BF6" w14:textId="77777777" w:rsidR="00227371" w:rsidRDefault="00A7729B">
      <w:pPr>
        <w:tabs>
          <w:tab w:val="left" w:pos="0"/>
        </w:tabs>
        <w:spacing w:before="240" w:line="360" w:lineRule="auto"/>
        <w:ind w:firstLine="0"/>
      </w:pPr>
      <w:r>
        <w:rPr>
          <w:noProof/>
        </w:rPr>
        <w:drawing>
          <wp:inline distT="0" distB="0" distL="0" distR="0" wp14:anchorId="7B463E53" wp14:editId="42A47DB5">
            <wp:extent cx="5718810" cy="211820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689" cy="2121490"/>
                    </a:xfrm>
                    <a:prstGeom prst="rect">
                      <a:avLst/>
                    </a:prstGeom>
                    <a:noFill/>
                    <a:ln>
                      <a:noFill/>
                    </a:ln>
                  </pic:spPr>
                </pic:pic>
              </a:graphicData>
            </a:graphic>
          </wp:inline>
        </w:drawing>
      </w:r>
    </w:p>
    <w:p w14:paraId="74B072A6" w14:textId="77777777" w:rsidR="00227371" w:rsidRDefault="00A7729B">
      <w:pPr>
        <w:tabs>
          <w:tab w:val="left" w:pos="0"/>
        </w:tabs>
        <w:spacing w:before="240" w:line="360" w:lineRule="auto"/>
        <w:ind w:firstLine="0"/>
      </w:pPr>
      <w:r>
        <w:rPr>
          <w:noProof/>
        </w:rPr>
        <w:drawing>
          <wp:inline distT="0" distB="0" distL="0" distR="0" wp14:anchorId="22ED46E9" wp14:editId="1CB9E4B2">
            <wp:extent cx="5718810" cy="244411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827" cy="2445832"/>
                    </a:xfrm>
                    <a:prstGeom prst="rect">
                      <a:avLst/>
                    </a:prstGeom>
                    <a:noFill/>
                    <a:ln>
                      <a:noFill/>
                    </a:ln>
                  </pic:spPr>
                </pic:pic>
              </a:graphicData>
            </a:graphic>
          </wp:inline>
        </w:drawing>
      </w:r>
    </w:p>
    <w:p w14:paraId="302B32AE" w14:textId="77777777" w:rsidR="00227371" w:rsidRDefault="00A7729B">
      <w:pPr>
        <w:tabs>
          <w:tab w:val="left" w:pos="0"/>
        </w:tabs>
        <w:spacing w:before="240" w:line="360" w:lineRule="auto"/>
        <w:ind w:firstLine="0"/>
      </w:pPr>
      <w:r>
        <w:rPr>
          <w:noProof/>
        </w:rPr>
        <w:lastRenderedPageBreak/>
        <w:drawing>
          <wp:inline distT="0" distB="0" distL="0" distR="0" wp14:anchorId="61725FEC" wp14:editId="5B7FB3D1">
            <wp:extent cx="5718810" cy="209105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56" cy="2094326"/>
                    </a:xfrm>
                    <a:prstGeom prst="rect">
                      <a:avLst/>
                    </a:prstGeom>
                    <a:noFill/>
                    <a:ln>
                      <a:noFill/>
                    </a:ln>
                  </pic:spPr>
                </pic:pic>
              </a:graphicData>
            </a:graphic>
          </wp:inline>
        </w:drawing>
      </w:r>
    </w:p>
    <w:p w14:paraId="0444181A" w14:textId="77777777" w:rsidR="00A7729B" w:rsidRDefault="00A7729B">
      <w:pPr>
        <w:tabs>
          <w:tab w:val="left" w:pos="0"/>
        </w:tabs>
        <w:spacing w:before="240" w:line="360" w:lineRule="auto"/>
        <w:ind w:firstLine="0"/>
      </w:pPr>
      <w:r>
        <w:rPr>
          <w:noProof/>
        </w:rPr>
        <w:drawing>
          <wp:inline distT="0" distB="0" distL="0" distR="0" wp14:anchorId="78E2BE02" wp14:editId="4D6892B2">
            <wp:extent cx="5718810" cy="2072603"/>
            <wp:effectExtent l="0" t="0" r="0" b="444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423" cy="2077174"/>
                    </a:xfrm>
                    <a:prstGeom prst="rect">
                      <a:avLst/>
                    </a:prstGeom>
                    <a:noFill/>
                    <a:ln>
                      <a:noFill/>
                    </a:ln>
                  </pic:spPr>
                </pic:pic>
              </a:graphicData>
            </a:graphic>
          </wp:inline>
        </w:drawing>
      </w:r>
    </w:p>
    <w:p w14:paraId="435D5D96" w14:textId="77777777" w:rsidR="00904297" w:rsidRPr="00CE2C56" w:rsidRDefault="00A7729B">
      <w:pPr>
        <w:tabs>
          <w:tab w:val="left" w:pos="0"/>
        </w:tabs>
        <w:spacing w:before="240" w:line="360" w:lineRule="auto"/>
        <w:ind w:firstLine="0"/>
      </w:pPr>
      <w:r>
        <w:rPr>
          <w:noProof/>
        </w:rPr>
        <w:drawing>
          <wp:inline distT="0" distB="0" distL="0" distR="0" wp14:anchorId="7B693CE5" wp14:editId="731E5A0F">
            <wp:extent cx="5718810" cy="238482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1791" cy="2386064"/>
                    </a:xfrm>
                    <a:prstGeom prst="rect">
                      <a:avLst/>
                    </a:prstGeom>
                    <a:noFill/>
                    <a:ln>
                      <a:noFill/>
                    </a:ln>
                  </pic:spPr>
                </pic:pic>
              </a:graphicData>
            </a:graphic>
          </wp:inline>
        </w:drawing>
      </w:r>
    </w:p>
    <w:p w14:paraId="6FDC098C" w14:textId="77777777" w:rsidR="00B92E3F" w:rsidRDefault="00536D5A">
      <w:pPr>
        <w:ind w:firstLine="0"/>
        <w:rPr>
          <w:b/>
          <w:sz w:val="20"/>
          <w:szCs w:val="20"/>
        </w:rPr>
      </w:pPr>
      <w:r>
        <w:rPr>
          <w:b/>
          <w:sz w:val="20"/>
          <w:szCs w:val="20"/>
        </w:rPr>
        <w:t>Fonte: Aline, 2023</w:t>
      </w:r>
    </w:p>
    <w:p w14:paraId="676739B1" w14:textId="77777777" w:rsidR="00B92E3F" w:rsidRDefault="00B92E3F">
      <w:pPr>
        <w:ind w:firstLine="0"/>
      </w:pPr>
    </w:p>
    <w:p w14:paraId="7E1D22A0" w14:textId="77777777" w:rsidR="00B92E3F" w:rsidRDefault="00B92E3F">
      <w:pPr>
        <w:ind w:firstLine="0"/>
      </w:pPr>
    </w:p>
    <w:p w14:paraId="3EC64079" w14:textId="77777777" w:rsidR="00EC3257" w:rsidRDefault="00EC3257">
      <w:pPr>
        <w:ind w:firstLine="0"/>
      </w:pPr>
    </w:p>
    <w:p w14:paraId="47F18B39" w14:textId="77777777" w:rsidR="00B92E3F" w:rsidRDefault="00A63EC5">
      <w:pPr>
        <w:pStyle w:val="Ttulo2"/>
        <w:numPr>
          <w:ilvl w:val="1"/>
          <w:numId w:val="3"/>
        </w:numPr>
      </w:pPr>
      <w:bookmarkStart w:id="17" w:name="_Toc119164375"/>
      <w:r>
        <w:lastRenderedPageBreak/>
        <w:t>Diagrama de Caso de Uso</w:t>
      </w:r>
      <w:bookmarkEnd w:id="17"/>
    </w:p>
    <w:p w14:paraId="1876D430" w14:textId="77777777" w:rsidR="004254D6" w:rsidRDefault="00292086" w:rsidP="000137E7">
      <w:pPr>
        <w:spacing w:line="360" w:lineRule="auto"/>
      </w:pPr>
      <w:r>
        <w:t>O</w:t>
      </w:r>
      <w:r w:rsidRPr="00292086">
        <w:t xml:space="preserve"> diagrama de caso de uso é uma ferramenta gráfica que permite representar as funcionalidades do sistema e as interações com os usuários ou sistemas externos, auxiliando no processo de análise e design de sistemas de software.</w:t>
      </w:r>
      <w:r w:rsidR="00492A69">
        <w:t xml:space="preserve"> </w:t>
      </w:r>
      <w:r w:rsidR="00492A69" w:rsidRPr="00492A69">
        <w:t>De acordo com Ross</w:t>
      </w:r>
      <w:r w:rsidR="00492A69">
        <w:t>etto (2017), o Diagrama de Caso</w:t>
      </w:r>
      <w:r w:rsidR="00492A69" w:rsidRPr="00492A69">
        <w:t xml:space="preserve"> de Uso é uma ferramenta que </w:t>
      </w:r>
      <w:r w:rsidR="00492A69">
        <w:t>descreve</w:t>
      </w:r>
      <w:r w:rsidR="00492A69" w:rsidRPr="00492A69">
        <w:t xml:space="preserve"> as funcionalidades do sistema e suas interações com o ambiente externo. Nesse diagrama, é especificado o que o sistema deve fazer, sem se preocupar com os detalhes de como fazer. Os elementos utilizados no diagrama incluem os casos de uso</w:t>
      </w:r>
      <w:r w:rsidR="00492A69">
        <w:t xml:space="preserve">, </w:t>
      </w:r>
      <w:r w:rsidR="00492A69" w:rsidRPr="00492A69">
        <w:t>os atores e seus relacionamentos. Com esses elementos, o diagrama é capaz de descrever a sequência de ações a serem realizadas e a resposta do sistema para todos os cenários</w:t>
      </w:r>
      <w:r w:rsidR="00173B28">
        <w:t>.</w:t>
      </w:r>
    </w:p>
    <w:p w14:paraId="21B6FE0C" w14:textId="77777777" w:rsidR="004254D6" w:rsidRDefault="004254D6" w:rsidP="000137E7">
      <w:pPr>
        <w:spacing w:line="360" w:lineRule="auto"/>
      </w:pPr>
    </w:p>
    <w:p w14:paraId="043CC637" w14:textId="77777777" w:rsidR="002073E6" w:rsidRDefault="004254D6" w:rsidP="000137E7">
      <w:pPr>
        <w:spacing w:line="360" w:lineRule="auto"/>
      </w:pPr>
      <w:r>
        <w:tab/>
      </w:r>
      <w:r>
        <w:rPr>
          <w:noProof/>
        </w:rPr>
        <w:drawing>
          <wp:inline distT="0" distB="0" distL="0" distR="0" wp14:anchorId="58FFC2E3" wp14:editId="06ABA4C4">
            <wp:extent cx="5718810" cy="3367951"/>
            <wp:effectExtent l="0" t="0" r="0" b="4445"/>
            <wp:docPr id="16" name="Imagem 16" descr="C:\Users\sil\Desktop\bagunça (1)\TCC\outros\diagrama.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l\Desktop\bagunça (1)\TCC\outros\diagrama.drawio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0816" cy="3369132"/>
                    </a:xfrm>
                    <a:prstGeom prst="rect">
                      <a:avLst/>
                    </a:prstGeom>
                    <a:noFill/>
                    <a:ln>
                      <a:noFill/>
                    </a:ln>
                  </pic:spPr>
                </pic:pic>
              </a:graphicData>
            </a:graphic>
          </wp:inline>
        </w:drawing>
      </w:r>
    </w:p>
    <w:p w14:paraId="2A8CD3C5" w14:textId="77777777" w:rsidR="00292086" w:rsidRPr="00292086" w:rsidRDefault="00292086" w:rsidP="00292086"/>
    <w:p w14:paraId="77A4F159" w14:textId="77777777" w:rsidR="00B92E3F" w:rsidRDefault="00A63EC5">
      <w:pPr>
        <w:tabs>
          <w:tab w:val="left" w:pos="-5"/>
        </w:tabs>
        <w:ind w:left="720" w:hanging="861"/>
        <w:rPr>
          <w:b/>
          <w:sz w:val="20"/>
          <w:szCs w:val="20"/>
        </w:rPr>
      </w:pPr>
      <w:bookmarkStart w:id="18" w:name="_heading=h.44sinio"/>
      <w:bookmarkEnd w:id="18"/>
      <w:r>
        <w:rPr>
          <w:b/>
          <w:sz w:val="20"/>
          <w:szCs w:val="20"/>
        </w:rPr>
        <w:tab/>
        <w:t xml:space="preserve">Fonte: </w:t>
      </w:r>
      <w:r w:rsidR="004254D6">
        <w:rPr>
          <w:b/>
          <w:sz w:val="20"/>
          <w:szCs w:val="20"/>
        </w:rPr>
        <w:t>Aline, 2023</w:t>
      </w:r>
    </w:p>
    <w:p w14:paraId="0DCBD9CC" w14:textId="77777777" w:rsidR="00B92E3F" w:rsidRDefault="00B92E3F">
      <w:pPr>
        <w:tabs>
          <w:tab w:val="left" w:pos="-5"/>
        </w:tabs>
        <w:ind w:left="720" w:hanging="861"/>
        <w:rPr>
          <w:b/>
          <w:sz w:val="20"/>
          <w:szCs w:val="20"/>
        </w:rPr>
      </w:pPr>
    </w:p>
    <w:p w14:paraId="606F2154" w14:textId="77777777" w:rsidR="00B92E3F" w:rsidRDefault="00B92E3F">
      <w:pPr>
        <w:tabs>
          <w:tab w:val="left" w:pos="-5"/>
        </w:tabs>
        <w:ind w:left="720" w:hanging="861"/>
        <w:rPr>
          <w:b/>
          <w:sz w:val="20"/>
          <w:szCs w:val="20"/>
        </w:rPr>
      </w:pPr>
    </w:p>
    <w:p w14:paraId="225E7287" w14:textId="77777777" w:rsidR="00B92E3F" w:rsidRDefault="00B92E3F">
      <w:pPr>
        <w:tabs>
          <w:tab w:val="left" w:pos="-5"/>
        </w:tabs>
        <w:ind w:left="720" w:hanging="861"/>
        <w:rPr>
          <w:b/>
          <w:sz w:val="20"/>
          <w:szCs w:val="20"/>
        </w:rPr>
      </w:pPr>
    </w:p>
    <w:p w14:paraId="1C5C64CF" w14:textId="77777777" w:rsidR="00B92E3F" w:rsidRDefault="00A63EC5">
      <w:pPr>
        <w:pStyle w:val="Ttulo3"/>
        <w:numPr>
          <w:ilvl w:val="2"/>
          <w:numId w:val="3"/>
        </w:numPr>
      </w:pPr>
      <w:bookmarkStart w:id="19" w:name="_Toc119164376"/>
      <w:r>
        <w:lastRenderedPageBreak/>
        <w:t>Cadastrar</w:t>
      </w:r>
      <w:bookmarkEnd w:id="19"/>
    </w:p>
    <w:p w14:paraId="1F9422C8" w14:textId="77777777" w:rsidR="00B92E3F" w:rsidRDefault="00B92E3F">
      <w:pPr>
        <w:ind w:firstLine="0"/>
        <w:rPr>
          <w:b/>
        </w:rPr>
      </w:pPr>
    </w:p>
    <w:p w14:paraId="1107145F" w14:textId="77777777" w:rsidR="00B92E3F" w:rsidRDefault="00A63EC5">
      <w:pPr>
        <w:pStyle w:val="Ttulo3"/>
        <w:numPr>
          <w:ilvl w:val="2"/>
          <w:numId w:val="3"/>
        </w:numPr>
      </w:pPr>
      <w:bookmarkStart w:id="20" w:name="_heading=h.vsohz8hitavy"/>
      <w:bookmarkStart w:id="21" w:name="_Toc119164377"/>
      <w:bookmarkEnd w:id="20"/>
      <w:proofErr w:type="spellStart"/>
      <w:r>
        <w:t>Logar</w:t>
      </w:r>
      <w:bookmarkEnd w:id="21"/>
      <w:proofErr w:type="spellEnd"/>
    </w:p>
    <w:p w14:paraId="57A53F73" w14:textId="77777777" w:rsidR="00B92E3F" w:rsidRDefault="00B92E3F">
      <w:pPr>
        <w:tabs>
          <w:tab w:val="left" w:pos="709"/>
        </w:tabs>
        <w:ind w:firstLine="0"/>
        <w:rPr>
          <w:b/>
        </w:rPr>
      </w:pPr>
    </w:p>
    <w:p w14:paraId="79800ECB" w14:textId="77777777" w:rsidR="00B92E3F" w:rsidRDefault="00A63EC5">
      <w:pPr>
        <w:pStyle w:val="Ttulo3"/>
        <w:numPr>
          <w:ilvl w:val="2"/>
          <w:numId w:val="3"/>
        </w:numPr>
      </w:pPr>
      <w:bookmarkStart w:id="22" w:name="_heading=h.w4pjqu5od5l"/>
      <w:bookmarkStart w:id="23" w:name="_Toc119164378"/>
      <w:bookmarkEnd w:id="22"/>
      <w:r>
        <w:t>Cadastro de funcionário/profissional</w:t>
      </w:r>
      <w:bookmarkEnd w:id="23"/>
    </w:p>
    <w:p w14:paraId="40C470CA" w14:textId="77777777" w:rsidR="00B92E3F" w:rsidRDefault="00B92E3F">
      <w:pPr>
        <w:tabs>
          <w:tab w:val="left" w:pos="709"/>
        </w:tabs>
        <w:ind w:firstLine="0"/>
      </w:pPr>
    </w:p>
    <w:p w14:paraId="4B27D6B7" w14:textId="77777777" w:rsidR="00B92E3F" w:rsidRDefault="00B92E3F">
      <w:pPr>
        <w:tabs>
          <w:tab w:val="left" w:pos="709"/>
        </w:tabs>
        <w:ind w:firstLine="0"/>
      </w:pPr>
    </w:p>
    <w:p w14:paraId="52650272" w14:textId="77777777" w:rsidR="00B92E3F" w:rsidRDefault="00A63EC5">
      <w:pPr>
        <w:pStyle w:val="Ttulo3"/>
        <w:numPr>
          <w:ilvl w:val="2"/>
          <w:numId w:val="3"/>
        </w:numPr>
        <w:spacing w:after="0" w:line="240" w:lineRule="auto"/>
      </w:pPr>
      <w:bookmarkStart w:id="24" w:name="_heading=h.iimt9dgudcin"/>
      <w:bookmarkStart w:id="25" w:name="_Toc119164379"/>
      <w:bookmarkEnd w:id="24"/>
      <w:r>
        <w:t>Consultar profissionais</w:t>
      </w:r>
      <w:bookmarkEnd w:id="25"/>
      <w:r>
        <w:t xml:space="preserve"> </w:t>
      </w:r>
    </w:p>
    <w:p w14:paraId="081BB2B3" w14:textId="77777777" w:rsidR="00B92E3F" w:rsidRDefault="00B92E3F">
      <w:pPr>
        <w:tabs>
          <w:tab w:val="left" w:pos="709"/>
        </w:tabs>
        <w:ind w:left="720" w:firstLine="0"/>
      </w:pPr>
    </w:p>
    <w:p w14:paraId="29A323FE" w14:textId="77777777" w:rsidR="00B92E3F" w:rsidRDefault="00B92E3F">
      <w:pPr>
        <w:ind w:firstLine="0"/>
      </w:pPr>
    </w:p>
    <w:p w14:paraId="72A88C21" w14:textId="77777777" w:rsidR="00B92E3F" w:rsidRDefault="00A63EC5">
      <w:pPr>
        <w:pStyle w:val="Ttulo3"/>
        <w:numPr>
          <w:ilvl w:val="2"/>
          <w:numId w:val="3"/>
        </w:numPr>
      </w:pPr>
      <w:bookmarkStart w:id="26" w:name="_heading=h.hyvwenoixavx"/>
      <w:bookmarkStart w:id="27" w:name="_Toc119164380"/>
      <w:bookmarkEnd w:id="26"/>
      <w:r>
        <w:t>Agendamento</w:t>
      </w:r>
      <w:bookmarkEnd w:id="27"/>
    </w:p>
    <w:p w14:paraId="4714CB6B" w14:textId="77777777" w:rsidR="00B92E3F" w:rsidRDefault="00B92E3F">
      <w:pPr>
        <w:tabs>
          <w:tab w:val="left" w:pos="709"/>
        </w:tabs>
        <w:ind w:firstLine="0"/>
      </w:pPr>
    </w:p>
    <w:p w14:paraId="03CCA469" w14:textId="77777777" w:rsidR="00B92E3F" w:rsidRDefault="00B92E3F">
      <w:pPr>
        <w:ind w:firstLine="0"/>
      </w:pPr>
    </w:p>
    <w:p w14:paraId="5CCC1022" w14:textId="77777777" w:rsidR="00B92E3F" w:rsidRDefault="00B92E3F">
      <w:pPr>
        <w:ind w:firstLine="0"/>
      </w:pPr>
    </w:p>
    <w:p w14:paraId="1B93C6D7" w14:textId="77777777" w:rsidR="00B92E3F" w:rsidRDefault="00A63EC5">
      <w:pPr>
        <w:pStyle w:val="Ttulo2"/>
        <w:numPr>
          <w:ilvl w:val="1"/>
          <w:numId w:val="3"/>
        </w:numPr>
        <w:ind w:left="578" w:hanging="578"/>
      </w:pPr>
      <w:bookmarkStart w:id="28" w:name="_Toc119164381"/>
      <w:r>
        <w:t>Diagrama de Classe</w:t>
      </w:r>
      <w:bookmarkEnd w:id="28"/>
    </w:p>
    <w:p w14:paraId="0F3FDB75" w14:textId="77777777" w:rsidR="00B92E3F" w:rsidRDefault="00A63EC5">
      <w:pPr>
        <w:ind w:firstLine="0"/>
        <w:rPr>
          <w:b/>
          <w:sz w:val="20"/>
          <w:szCs w:val="20"/>
        </w:rPr>
      </w:pPr>
      <w:r>
        <w:rPr>
          <w:b/>
          <w:sz w:val="20"/>
          <w:szCs w:val="20"/>
        </w:rPr>
        <w:t>Fonte: O autor, 2022</w:t>
      </w:r>
    </w:p>
    <w:p w14:paraId="1FD2D792" w14:textId="77777777" w:rsidR="00B92E3F" w:rsidRDefault="00A63EC5">
      <w:pPr>
        <w:pStyle w:val="Ttulo2"/>
        <w:numPr>
          <w:ilvl w:val="1"/>
          <w:numId w:val="3"/>
        </w:numPr>
        <w:ind w:left="578" w:hanging="578"/>
      </w:pPr>
      <w:bookmarkStart w:id="29" w:name="_Toc119164382"/>
      <w:r>
        <w:t>Diagrama de Sequência</w:t>
      </w:r>
      <w:bookmarkEnd w:id="29"/>
      <w:r>
        <w:t xml:space="preserve"> </w:t>
      </w:r>
    </w:p>
    <w:p w14:paraId="76A4BB20" w14:textId="77777777" w:rsidR="00B92E3F" w:rsidRDefault="00B92E3F">
      <w:pPr>
        <w:ind w:left="709" w:firstLine="0"/>
      </w:pPr>
    </w:p>
    <w:p w14:paraId="28ABB895" w14:textId="77777777" w:rsidR="00B92E3F" w:rsidRDefault="00B92E3F">
      <w:pPr>
        <w:ind w:left="709" w:hanging="709"/>
      </w:pPr>
    </w:p>
    <w:p w14:paraId="5ED4ECA4" w14:textId="77777777" w:rsidR="00B92E3F" w:rsidRDefault="00B92E3F">
      <w:pPr>
        <w:ind w:left="709" w:firstLine="0"/>
        <w:rPr>
          <w:sz w:val="22"/>
          <w:szCs w:val="22"/>
        </w:rPr>
      </w:pPr>
    </w:p>
    <w:p w14:paraId="2987387B" w14:textId="77777777" w:rsidR="00B92E3F" w:rsidRDefault="00A63EC5">
      <w:pPr>
        <w:ind w:firstLine="0"/>
        <w:rPr>
          <w:b/>
          <w:sz w:val="20"/>
          <w:szCs w:val="20"/>
        </w:rPr>
      </w:pPr>
      <w:r>
        <w:rPr>
          <w:b/>
          <w:sz w:val="20"/>
          <w:szCs w:val="20"/>
        </w:rPr>
        <w:t>Fonte: O autor, 2022</w:t>
      </w:r>
    </w:p>
    <w:p w14:paraId="438E858C" w14:textId="77777777" w:rsidR="00B92E3F" w:rsidRDefault="00B92E3F">
      <w:pPr>
        <w:ind w:firstLine="0"/>
      </w:pPr>
    </w:p>
    <w:p w14:paraId="4DA634E9" w14:textId="77777777" w:rsidR="00B92E3F" w:rsidRDefault="00B92E3F">
      <w:pPr>
        <w:ind w:firstLine="0"/>
      </w:pPr>
    </w:p>
    <w:p w14:paraId="7C489B71" w14:textId="77777777" w:rsidR="00B92E3F" w:rsidRDefault="00A63EC5">
      <w:pPr>
        <w:pStyle w:val="Ttulo2"/>
        <w:numPr>
          <w:ilvl w:val="1"/>
          <w:numId w:val="3"/>
        </w:numPr>
        <w:ind w:left="578" w:hanging="578"/>
      </w:pPr>
      <w:bookmarkStart w:id="30" w:name="_Toc119164383"/>
      <w:r>
        <w:t>Diagrama de Atividade</w:t>
      </w:r>
      <w:bookmarkEnd w:id="30"/>
    </w:p>
    <w:p w14:paraId="0880453A" w14:textId="77777777" w:rsidR="00B92E3F" w:rsidRDefault="00B92E3F">
      <w:pPr>
        <w:spacing w:line="360" w:lineRule="auto"/>
        <w:ind w:left="709" w:hanging="709"/>
      </w:pPr>
    </w:p>
    <w:p w14:paraId="3BEC6942" w14:textId="77777777" w:rsidR="00B92E3F" w:rsidRDefault="00A63EC5">
      <w:pPr>
        <w:ind w:firstLine="0"/>
        <w:rPr>
          <w:b/>
          <w:sz w:val="20"/>
          <w:szCs w:val="20"/>
        </w:rPr>
      </w:pPr>
      <w:r>
        <w:rPr>
          <w:b/>
          <w:sz w:val="20"/>
          <w:szCs w:val="20"/>
        </w:rPr>
        <w:t>Fonte: O autor, 2022</w:t>
      </w:r>
    </w:p>
    <w:p w14:paraId="778EE2BD" w14:textId="77777777" w:rsidR="00B92E3F" w:rsidRDefault="00A63EC5">
      <w:pPr>
        <w:pStyle w:val="Ttulo1"/>
        <w:numPr>
          <w:ilvl w:val="0"/>
          <w:numId w:val="3"/>
        </w:numPr>
        <w:ind w:left="0" w:firstLine="0"/>
      </w:pPr>
      <w:bookmarkStart w:id="31" w:name="_Toc119164384"/>
      <w:r>
        <w:lastRenderedPageBreak/>
        <w:t>Telas</w:t>
      </w:r>
      <w:bookmarkEnd w:id="31"/>
      <w:r>
        <w:t xml:space="preserve"> </w:t>
      </w:r>
    </w:p>
    <w:p w14:paraId="3F9D5DBA" w14:textId="77777777" w:rsidR="00B92E3F" w:rsidRDefault="00B92E3F">
      <w:pPr>
        <w:tabs>
          <w:tab w:val="left" w:pos="709"/>
        </w:tabs>
        <w:ind w:firstLine="0"/>
      </w:pPr>
    </w:p>
    <w:p w14:paraId="13218629" w14:textId="77777777" w:rsidR="00B92E3F" w:rsidRDefault="00B92E3F">
      <w:pPr>
        <w:tabs>
          <w:tab w:val="left" w:pos="709"/>
        </w:tabs>
        <w:ind w:firstLine="0"/>
      </w:pPr>
    </w:p>
    <w:p w14:paraId="0824815B" w14:textId="77777777" w:rsidR="00B92E3F" w:rsidRDefault="00B92E3F">
      <w:pPr>
        <w:tabs>
          <w:tab w:val="left" w:pos="709"/>
        </w:tabs>
        <w:ind w:firstLine="0"/>
      </w:pPr>
    </w:p>
    <w:p w14:paraId="7B8324D8" w14:textId="77777777" w:rsidR="00B92E3F" w:rsidRDefault="00B92E3F">
      <w:pPr>
        <w:tabs>
          <w:tab w:val="left" w:pos="709"/>
        </w:tabs>
        <w:ind w:firstLine="0"/>
      </w:pPr>
    </w:p>
    <w:p w14:paraId="712979C9" w14:textId="77777777" w:rsidR="00B92E3F" w:rsidRDefault="00B92E3F">
      <w:pPr>
        <w:tabs>
          <w:tab w:val="left" w:pos="709"/>
        </w:tabs>
        <w:ind w:firstLine="0"/>
      </w:pPr>
    </w:p>
    <w:p w14:paraId="5F321605" w14:textId="77777777" w:rsidR="00B92E3F" w:rsidRDefault="00B92E3F">
      <w:pPr>
        <w:tabs>
          <w:tab w:val="left" w:pos="709"/>
        </w:tabs>
        <w:ind w:firstLine="0"/>
      </w:pPr>
    </w:p>
    <w:p w14:paraId="1F839D5A" w14:textId="77777777" w:rsidR="00B92E3F" w:rsidRDefault="00B92E3F">
      <w:pPr>
        <w:tabs>
          <w:tab w:val="left" w:pos="709"/>
        </w:tabs>
        <w:ind w:firstLine="0"/>
      </w:pPr>
    </w:p>
    <w:p w14:paraId="17384FE1" w14:textId="77777777" w:rsidR="00B92E3F" w:rsidRDefault="00B92E3F">
      <w:pPr>
        <w:tabs>
          <w:tab w:val="left" w:pos="709"/>
        </w:tabs>
        <w:ind w:firstLine="0"/>
      </w:pPr>
    </w:p>
    <w:p w14:paraId="665D1778" w14:textId="77777777" w:rsidR="00B92E3F" w:rsidRDefault="00B92E3F">
      <w:pPr>
        <w:tabs>
          <w:tab w:val="left" w:pos="709"/>
        </w:tabs>
        <w:ind w:firstLine="0"/>
      </w:pPr>
    </w:p>
    <w:p w14:paraId="1C5A414B" w14:textId="77777777" w:rsidR="00B92E3F" w:rsidRDefault="00B92E3F">
      <w:pPr>
        <w:tabs>
          <w:tab w:val="left" w:pos="709"/>
        </w:tabs>
        <w:ind w:firstLine="0"/>
      </w:pPr>
    </w:p>
    <w:p w14:paraId="4D87A6E6" w14:textId="77777777" w:rsidR="00B92E3F" w:rsidRDefault="00B92E3F">
      <w:pPr>
        <w:tabs>
          <w:tab w:val="left" w:pos="709"/>
        </w:tabs>
        <w:ind w:firstLine="0"/>
      </w:pPr>
    </w:p>
    <w:p w14:paraId="681A986C" w14:textId="77777777" w:rsidR="00B92E3F" w:rsidRDefault="00B92E3F">
      <w:pPr>
        <w:tabs>
          <w:tab w:val="left" w:pos="709"/>
        </w:tabs>
        <w:ind w:firstLine="0"/>
      </w:pPr>
    </w:p>
    <w:p w14:paraId="5F566364" w14:textId="77777777" w:rsidR="00B92E3F" w:rsidRDefault="00B92E3F">
      <w:pPr>
        <w:tabs>
          <w:tab w:val="left" w:pos="709"/>
        </w:tabs>
        <w:ind w:firstLine="0"/>
      </w:pPr>
    </w:p>
    <w:p w14:paraId="102FCC59" w14:textId="77777777" w:rsidR="00B92E3F" w:rsidRDefault="00B92E3F">
      <w:pPr>
        <w:tabs>
          <w:tab w:val="left" w:pos="709"/>
        </w:tabs>
        <w:ind w:firstLine="0"/>
      </w:pPr>
    </w:p>
    <w:p w14:paraId="14BF1DB8" w14:textId="77777777" w:rsidR="00B92E3F" w:rsidRDefault="00B92E3F">
      <w:pPr>
        <w:tabs>
          <w:tab w:val="left" w:pos="709"/>
        </w:tabs>
        <w:ind w:firstLine="0"/>
      </w:pPr>
    </w:p>
    <w:p w14:paraId="02E3D5D8" w14:textId="77777777" w:rsidR="00B92E3F" w:rsidRDefault="00B92E3F">
      <w:pPr>
        <w:tabs>
          <w:tab w:val="left" w:pos="709"/>
        </w:tabs>
        <w:ind w:firstLine="0"/>
      </w:pPr>
    </w:p>
    <w:p w14:paraId="798F6335" w14:textId="77777777" w:rsidR="00B92E3F" w:rsidRDefault="00B92E3F">
      <w:pPr>
        <w:tabs>
          <w:tab w:val="left" w:pos="709"/>
        </w:tabs>
        <w:ind w:firstLine="0"/>
      </w:pPr>
    </w:p>
    <w:p w14:paraId="0CDDDAC0" w14:textId="77777777" w:rsidR="00B92E3F" w:rsidRDefault="00B92E3F">
      <w:pPr>
        <w:tabs>
          <w:tab w:val="left" w:pos="709"/>
        </w:tabs>
        <w:ind w:firstLine="0"/>
      </w:pPr>
    </w:p>
    <w:p w14:paraId="361DB0EC" w14:textId="77777777" w:rsidR="00B92E3F" w:rsidRDefault="00B92E3F">
      <w:pPr>
        <w:tabs>
          <w:tab w:val="left" w:pos="709"/>
        </w:tabs>
        <w:ind w:firstLine="0"/>
      </w:pPr>
    </w:p>
    <w:p w14:paraId="2C1917EA" w14:textId="77777777" w:rsidR="00B92E3F" w:rsidRDefault="00B92E3F">
      <w:pPr>
        <w:tabs>
          <w:tab w:val="left" w:pos="709"/>
        </w:tabs>
        <w:ind w:firstLine="0"/>
      </w:pPr>
    </w:p>
    <w:p w14:paraId="59B73F1A" w14:textId="77777777" w:rsidR="00B92E3F" w:rsidRDefault="00B92E3F">
      <w:pPr>
        <w:tabs>
          <w:tab w:val="left" w:pos="709"/>
        </w:tabs>
        <w:ind w:firstLine="0"/>
      </w:pPr>
    </w:p>
    <w:p w14:paraId="65FCB324" w14:textId="77777777" w:rsidR="00B92E3F" w:rsidRDefault="00B92E3F">
      <w:pPr>
        <w:tabs>
          <w:tab w:val="left" w:pos="709"/>
        </w:tabs>
        <w:ind w:firstLine="0"/>
      </w:pPr>
    </w:p>
    <w:p w14:paraId="2A715F18" w14:textId="77777777" w:rsidR="00B92E3F" w:rsidRDefault="00B92E3F">
      <w:pPr>
        <w:tabs>
          <w:tab w:val="left" w:pos="709"/>
        </w:tabs>
        <w:ind w:firstLine="0"/>
      </w:pPr>
    </w:p>
    <w:p w14:paraId="5A59EE97" w14:textId="77777777" w:rsidR="00B92E3F" w:rsidRDefault="00B92E3F">
      <w:pPr>
        <w:tabs>
          <w:tab w:val="left" w:pos="709"/>
        </w:tabs>
        <w:ind w:firstLine="0"/>
      </w:pPr>
    </w:p>
    <w:p w14:paraId="4722ECA6" w14:textId="77777777" w:rsidR="00B92E3F" w:rsidRDefault="00B92E3F">
      <w:pPr>
        <w:tabs>
          <w:tab w:val="left" w:pos="709"/>
        </w:tabs>
        <w:ind w:firstLine="0"/>
      </w:pPr>
    </w:p>
    <w:p w14:paraId="21DD7552" w14:textId="77777777" w:rsidR="00B92E3F" w:rsidRDefault="00B92E3F">
      <w:pPr>
        <w:tabs>
          <w:tab w:val="left" w:pos="709"/>
        </w:tabs>
        <w:ind w:firstLine="0"/>
      </w:pPr>
    </w:p>
    <w:p w14:paraId="47EA9C89" w14:textId="77777777" w:rsidR="00B92E3F" w:rsidRDefault="00B92E3F">
      <w:pPr>
        <w:tabs>
          <w:tab w:val="left" w:pos="709"/>
        </w:tabs>
        <w:ind w:firstLine="0"/>
      </w:pPr>
    </w:p>
    <w:p w14:paraId="0E841421" w14:textId="77777777" w:rsidR="00B92E3F" w:rsidRDefault="00B92E3F">
      <w:pPr>
        <w:tabs>
          <w:tab w:val="left" w:pos="709"/>
        </w:tabs>
        <w:ind w:firstLine="0"/>
      </w:pPr>
    </w:p>
    <w:p w14:paraId="7C050017" w14:textId="77777777" w:rsidR="00B92E3F" w:rsidRDefault="00B92E3F">
      <w:pPr>
        <w:tabs>
          <w:tab w:val="left" w:pos="709"/>
        </w:tabs>
        <w:ind w:firstLine="0"/>
      </w:pPr>
    </w:p>
    <w:p w14:paraId="66E164D8" w14:textId="77777777" w:rsidR="00B92E3F" w:rsidRDefault="00B92E3F">
      <w:pPr>
        <w:tabs>
          <w:tab w:val="left" w:pos="709"/>
        </w:tabs>
        <w:ind w:firstLine="0"/>
      </w:pPr>
    </w:p>
    <w:p w14:paraId="6FE6A149" w14:textId="77777777" w:rsidR="00B92E3F" w:rsidRDefault="00B92E3F">
      <w:pPr>
        <w:tabs>
          <w:tab w:val="left" w:pos="709"/>
        </w:tabs>
        <w:ind w:firstLine="0"/>
      </w:pPr>
    </w:p>
    <w:p w14:paraId="7DC66028" w14:textId="77777777" w:rsidR="00B92E3F" w:rsidRDefault="00B92E3F">
      <w:pPr>
        <w:tabs>
          <w:tab w:val="left" w:pos="709"/>
        </w:tabs>
        <w:ind w:firstLine="0"/>
      </w:pPr>
    </w:p>
    <w:p w14:paraId="3E63DB70" w14:textId="77777777" w:rsidR="00B92E3F" w:rsidRDefault="00B92E3F">
      <w:pPr>
        <w:tabs>
          <w:tab w:val="left" w:pos="709"/>
        </w:tabs>
        <w:ind w:firstLine="0"/>
      </w:pPr>
    </w:p>
    <w:p w14:paraId="17E629BD" w14:textId="77777777" w:rsidR="00B92E3F" w:rsidRDefault="00B92E3F">
      <w:pPr>
        <w:tabs>
          <w:tab w:val="left" w:pos="709"/>
        </w:tabs>
        <w:ind w:firstLine="0"/>
      </w:pPr>
    </w:p>
    <w:p w14:paraId="73DBE729" w14:textId="77777777" w:rsidR="00B92E3F" w:rsidRDefault="00B92E3F">
      <w:pPr>
        <w:tabs>
          <w:tab w:val="left" w:pos="709"/>
        </w:tabs>
        <w:ind w:firstLine="0"/>
      </w:pPr>
    </w:p>
    <w:p w14:paraId="5640163D" w14:textId="77777777" w:rsidR="00B92E3F" w:rsidRDefault="00B92E3F">
      <w:pPr>
        <w:tabs>
          <w:tab w:val="left" w:pos="709"/>
        </w:tabs>
        <w:ind w:firstLine="0"/>
      </w:pPr>
    </w:p>
    <w:p w14:paraId="73A21639" w14:textId="77777777" w:rsidR="00B92E3F" w:rsidRDefault="00B92E3F">
      <w:pPr>
        <w:tabs>
          <w:tab w:val="left" w:pos="709"/>
        </w:tabs>
        <w:ind w:firstLine="0"/>
      </w:pPr>
    </w:p>
    <w:p w14:paraId="2C3B7069" w14:textId="77777777" w:rsidR="00B92E3F" w:rsidRDefault="00B92E3F">
      <w:pPr>
        <w:tabs>
          <w:tab w:val="left" w:pos="709"/>
        </w:tabs>
        <w:ind w:firstLine="0"/>
      </w:pPr>
    </w:p>
    <w:p w14:paraId="7F542E9A" w14:textId="77777777" w:rsidR="00B92E3F" w:rsidRDefault="00B92E3F">
      <w:pPr>
        <w:tabs>
          <w:tab w:val="left" w:pos="709"/>
        </w:tabs>
        <w:ind w:firstLine="0"/>
      </w:pPr>
    </w:p>
    <w:p w14:paraId="5B8CCE91" w14:textId="77777777" w:rsidR="00B92E3F" w:rsidRDefault="00B92E3F">
      <w:pPr>
        <w:tabs>
          <w:tab w:val="left" w:pos="709"/>
        </w:tabs>
        <w:ind w:firstLine="0"/>
      </w:pPr>
    </w:p>
    <w:p w14:paraId="43DD7DFF" w14:textId="77777777" w:rsidR="00B92E3F" w:rsidRDefault="00B92E3F">
      <w:pPr>
        <w:tabs>
          <w:tab w:val="left" w:pos="709"/>
        </w:tabs>
        <w:ind w:firstLine="0"/>
      </w:pPr>
    </w:p>
    <w:p w14:paraId="23377A01" w14:textId="77777777" w:rsidR="00B92E3F" w:rsidRDefault="00B92E3F">
      <w:pPr>
        <w:tabs>
          <w:tab w:val="left" w:pos="709"/>
        </w:tabs>
        <w:ind w:firstLine="0"/>
      </w:pPr>
    </w:p>
    <w:p w14:paraId="22502E17" w14:textId="77777777" w:rsidR="00B92E3F" w:rsidRDefault="00B92E3F">
      <w:pPr>
        <w:tabs>
          <w:tab w:val="left" w:pos="709"/>
        </w:tabs>
        <w:ind w:firstLine="0"/>
      </w:pPr>
    </w:p>
    <w:p w14:paraId="7904E4E5" w14:textId="77777777" w:rsidR="00B92E3F" w:rsidRDefault="00B92E3F">
      <w:pPr>
        <w:tabs>
          <w:tab w:val="left" w:pos="709"/>
        </w:tabs>
        <w:ind w:firstLine="0"/>
      </w:pPr>
    </w:p>
    <w:p w14:paraId="4BCE1C67" w14:textId="77777777" w:rsidR="00B92E3F" w:rsidRDefault="00B92E3F">
      <w:pPr>
        <w:tabs>
          <w:tab w:val="left" w:pos="709"/>
        </w:tabs>
        <w:ind w:firstLine="0"/>
      </w:pPr>
    </w:p>
    <w:p w14:paraId="3D2474F5" w14:textId="77777777" w:rsidR="00B92E3F" w:rsidRDefault="00B92E3F">
      <w:pPr>
        <w:tabs>
          <w:tab w:val="left" w:pos="709"/>
        </w:tabs>
        <w:ind w:firstLine="0"/>
      </w:pPr>
    </w:p>
    <w:p w14:paraId="3AA7B72B" w14:textId="77777777" w:rsidR="00B92E3F" w:rsidRDefault="00B92E3F">
      <w:pPr>
        <w:tabs>
          <w:tab w:val="left" w:pos="709"/>
        </w:tabs>
        <w:ind w:firstLine="0"/>
      </w:pPr>
    </w:p>
    <w:p w14:paraId="4F2AB022" w14:textId="77777777" w:rsidR="00B92E3F" w:rsidRDefault="00A63EC5">
      <w:pPr>
        <w:pStyle w:val="Ttulo1"/>
        <w:numPr>
          <w:ilvl w:val="0"/>
          <w:numId w:val="3"/>
        </w:numPr>
        <w:spacing w:line="360" w:lineRule="auto"/>
        <w:ind w:left="0" w:firstLine="0"/>
      </w:pPr>
      <w:r>
        <w:lastRenderedPageBreak/>
        <w:t xml:space="preserve"> </w:t>
      </w:r>
      <w:bookmarkStart w:id="32" w:name="_Toc119164385"/>
      <w:r>
        <w:t>Conclusão</w:t>
      </w:r>
      <w:bookmarkEnd w:id="32"/>
    </w:p>
    <w:p w14:paraId="33B3D514" w14:textId="77777777" w:rsidR="00B92E3F" w:rsidRDefault="00B92E3F">
      <w:pPr>
        <w:spacing w:line="360" w:lineRule="auto"/>
        <w:ind w:left="709" w:firstLine="0"/>
      </w:pPr>
      <w:bookmarkStart w:id="33" w:name="_heading=h.qsh70q"/>
      <w:bookmarkEnd w:id="33"/>
    </w:p>
    <w:p w14:paraId="15023A1C" w14:textId="77777777" w:rsidR="00B92E3F" w:rsidRDefault="00B92E3F">
      <w:pPr>
        <w:ind w:left="709" w:firstLine="0"/>
      </w:pPr>
    </w:p>
    <w:p w14:paraId="117BEF7C" w14:textId="77777777" w:rsidR="00B92E3F" w:rsidRDefault="00A63EC5">
      <w:pPr>
        <w:pStyle w:val="Ttulo1"/>
        <w:numPr>
          <w:ilvl w:val="0"/>
          <w:numId w:val="3"/>
        </w:numPr>
        <w:ind w:left="0" w:firstLine="0"/>
      </w:pPr>
      <w:bookmarkStart w:id="34" w:name="_Toc119164386"/>
      <w:r>
        <w:lastRenderedPageBreak/>
        <w:t>REFERÊNCIAS</w:t>
      </w:r>
      <w:bookmarkEnd w:id="34"/>
    </w:p>
    <w:p w14:paraId="5A9F1B12" w14:textId="77777777" w:rsidR="00B92E3F" w:rsidRDefault="00B92E3F">
      <w:pPr>
        <w:spacing w:line="360" w:lineRule="auto"/>
        <w:ind w:firstLine="0"/>
        <w:jc w:val="left"/>
        <w:rPr>
          <w:color w:val="000000"/>
          <w:sz w:val="22"/>
          <w:szCs w:val="22"/>
        </w:rPr>
      </w:pPr>
    </w:p>
    <w:p w14:paraId="24DE7621" w14:textId="77777777" w:rsidR="00B92E3F" w:rsidRDefault="00A63EC5">
      <w:pPr>
        <w:spacing w:line="240" w:lineRule="auto"/>
        <w:ind w:firstLine="0"/>
        <w:jc w:val="left"/>
      </w:pPr>
      <w:r>
        <w:rPr>
          <w:color w:val="222222"/>
        </w:rPr>
        <w:t xml:space="preserve">AZEVEDO, Debora. Revisão de literatura, referencial teórico, fundamentação teórica e framework conceitual em pesquisa–diferenças e propósitos. Recuperado </w:t>
      </w:r>
      <w:proofErr w:type="spellStart"/>
      <w:r>
        <w:rPr>
          <w:color w:val="222222"/>
        </w:rPr>
        <w:t>en</w:t>
      </w:r>
      <w:proofErr w:type="spellEnd"/>
      <w:r>
        <w:rPr>
          <w:color w:val="222222"/>
        </w:rPr>
        <w:t xml:space="preserve">: https://www. academia. </w:t>
      </w:r>
      <w:proofErr w:type="spellStart"/>
      <w:r>
        <w:rPr>
          <w:color w:val="222222"/>
        </w:rPr>
        <w:t>edu</w:t>
      </w:r>
      <w:proofErr w:type="spellEnd"/>
      <w:r>
        <w:rPr>
          <w:color w:val="222222"/>
        </w:rPr>
        <w:t>/28212714/</w:t>
      </w:r>
      <w:proofErr w:type="spellStart"/>
      <w:r>
        <w:rPr>
          <w:color w:val="222222"/>
        </w:rPr>
        <w:t>Revis</w:t>
      </w:r>
      <w:proofErr w:type="spellEnd"/>
      <w:r>
        <w:rPr>
          <w:color w:val="222222"/>
        </w:rPr>
        <w:t>% C3% A3o_de_Literatura</w:t>
      </w:r>
      <w:proofErr w:type="gramStart"/>
      <w:r>
        <w:rPr>
          <w:color w:val="222222"/>
        </w:rPr>
        <w:t>_Referencial</w:t>
      </w:r>
      <w:proofErr w:type="gramEnd"/>
      <w:r>
        <w:rPr>
          <w:color w:val="222222"/>
        </w:rPr>
        <w:t>_Te% C3% B3rico_Fundamenta% C3% A7% C3% A3o_Te% C3% B3rica_e_Framework_Conceitual_em_Pesquisa_diferen% C3% A7as_e_prop% C3% B3sitos, 2016.</w:t>
      </w:r>
    </w:p>
    <w:p w14:paraId="05669BBF" w14:textId="77777777" w:rsidR="00B92E3F" w:rsidRDefault="00B92E3F">
      <w:pPr>
        <w:spacing w:line="240" w:lineRule="auto"/>
        <w:ind w:firstLine="0"/>
        <w:jc w:val="left"/>
        <w:rPr>
          <w:color w:val="222222"/>
        </w:rPr>
      </w:pPr>
    </w:p>
    <w:p w14:paraId="4C719400" w14:textId="77777777" w:rsidR="00B92E3F" w:rsidRDefault="00A63EC5">
      <w:pPr>
        <w:spacing w:line="240" w:lineRule="auto"/>
        <w:ind w:firstLine="0"/>
        <w:jc w:val="left"/>
      </w:pPr>
      <w:r>
        <w:rPr>
          <w:color w:val="222222"/>
          <w:lang w:val="en-US"/>
        </w:rPr>
        <w:t xml:space="preserve">RIDLEY, D. The Literature Review: A Step-by-step Guide for Students. </w:t>
      </w:r>
      <w:r>
        <w:rPr>
          <w:color w:val="222222"/>
        </w:rPr>
        <w:t xml:space="preserve">London: </w:t>
      </w:r>
      <w:proofErr w:type="spellStart"/>
      <w:r>
        <w:rPr>
          <w:color w:val="222222"/>
        </w:rPr>
        <w:t>Sage</w:t>
      </w:r>
      <w:proofErr w:type="spellEnd"/>
      <w:r>
        <w:rPr>
          <w:color w:val="222222"/>
        </w:rPr>
        <w:t xml:space="preserve">, 2008. </w:t>
      </w:r>
    </w:p>
    <w:p w14:paraId="3C47A4E2" w14:textId="77777777" w:rsidR="00B92E3F" w:rsidRDefault="00B92E3F">
      <w:pPr>
        <w:spacing w:line="240" w:lineRule="auto"/>
        <w:ind w:firstLine="0"/>
        <w:jc w:val="left"/>
        <w:rPr>
          <w:color w:val="222222"/>
        </w:rPr>
      </w:pPr>
    </w:p>
    <w:p w14:paraId="238D469F" w14:textId="77777777" w:rsidR="00B92E3F" w:rsidRDefault="00A63EC5">
      <w:pPr>
        <w:widowControl/>
        <w:spacing w:line="240" w:lineRule="auto"/>
        <w:ind w:firstLine="0"/>
        <w:jc w:val="left"/>
      </w:pPr>
      <w:proofErr w:type="spellStart"/>
      <w:r>
        <w:rPr>
          <w:rFonts w:eastAsia="SimSun"/>
          <w:color w:val="222222"/>
          <w:shd w:val="clear" w:color="auto" w:fill="FFFFFF"/>
          <w:lang w:eastAsia="zh-CN" w:bidi="ar"/>
        </w:rPr>
        <w:t>MIOTTO</w:t>
      </w:r>
      <w:proofErr w:type="spellEnd"/>
      <w:r>
        <w:rPr>
          <w:rFonts w:eastAsia="SimSun"/>
          <w:color w:val="222222"/>
          <w:shd w:val="clear" w:color="auto" w:fill="FFFFFF"/>
          <w:lang w:eastAsia="zh-CN" w:bidi="ar"/>
        </w:rPr>
        <w:t xml:space="preserve">, </w:t>
      </w:r>
      <w:proofErr w:type="spellStart"/>
      <w:r>
        <w:rPr>
          <w:rFonts w:eastAsia="SimSun"/>
          <w:color w:val="222222"/>
          <w:shd w:val="clear" w:color="auto" w:fill="FFFFFF"/>
          <w:lang w:eastAsia="zh-CN" w:bidi="ar"/>
        </w:rPr>
        <w:t>Aderlan</w:t>
      </w:r>
      <w:proofErr w:type="spellEnd"/>
      <w:r>
        <w:rPr>
          <w:rFonts w:eastAsia="SimSun"/>
          <w:color w:val="222222"/>
          <w:shd w:val="clear" w:color="auto" w:fill="FFFFFF"/>
          <w:lang w:eastAsia="zh-CN" w:bidi="ar"/>
        </w:rPr>
        <w:t xml:space="preserve"> et al. PALITÃO O Pão de Queijo </w:t>
      </w:r>
      <w:proofErr w:type="spellStart"/>
      <w:r>
        <w:rPr>
          <w:rFonts w:eastAsia="SimSun"/>
          <w:color w:val="222222"/>
          <w:shd w:val="clear" w:color="auto" w:fill="FFFFFF"/>
          <w:lang w:eastAsia="zh-CN" w:bidi="ar"/>
        </w:rPr>
        <w:t>Rapidão</w:t>
      </w:r>
      <w:proofErr w:type="spellEnd"/>
      <w:r>
        <w:rPr>
          <w:rFonts w:eastAsia="SimSun"/>
          <w:color w:val="222222"/>
          <w:shd w:val="clear" w:color="auto" w:fill="FFFFFF"/>
          <w:lang w:eastAsia="zh-CN" w:bidi="ar"/>
        </w:rPr>
        <w:t>.</w:t>
      </w:r>
    </w:p>
    <w:p w14:paraId="7DDB1767" w14:textId="77777777" w:rsidR="00B92E3F" w:rsidRDefault="00B92E3F">
      <w:pPr>
        <w:widowControl/>
        <w:spacing w:line="240" w:lineRule="auto"/>
        <w:ind w:firstLine="0"/>
        <w:jc w:val="left"/>
        <w:rPr>
          <w:rFonts w:eastAsia="SimSun"/>
          <w:color w:val="222222"/>
          <w:highlight w:val="white"/>
          <w:lang w:eastAsia="zh-CN" w:bidi="ar"/>
        </w:rPr>
      </w:pPr>
    </w:p>
    <w:p w14:paraId="591DBBDC" w14:textId="77777777" w:rsidR="00B92E3F" w:rsidRDefault="00A63EC5">
      <w:pPr>
        <w:widowControl/>
        <w:spacing w:line="240" w:lineRule="auto"/>
        <w:ind w:firstLine="0"/>
        <w:jc w:val="left"/>
      </w:pPr>
      <w:r>
        <w:rPr>
          <w:rFonts w:eastAsia="SimSun"/>
          <w:color w:val="222222"/>
          <w:shd w:val="clear" w:color="auto" w:fill="FFFFFF"/>
          <w:lang w:eastAsia="zh-CN" w:bidi="ar"/>
        </w:rPr>
        <w:t>MARTINS, Ana Luiza. História do café. Editora contexto, 2012.</w:t>
      </w:r>
    </w:p>
    <w:p w14:paraId="64BCC10F" w14:textId="77777777" w:rsidR="00B92E3F" w:rsidRDefault="00B92E3F">
      <w:pPr>
        <w:widowControl/>
        <w:spacing w:line="240" w:lineRule="auto"/>
        <w:ind w:firstLine="0"/>
        <w:jc w:val="left"/>
        <w:rPr>
          <w:rFonts w:eastAsia="SimSun"/>
          <w:color w:val="222222"/>
          <w:highlight w:val="white"/>
          <w:lang w:eastAsia="zh-CN" w:bidi="ar"/>
        </w:rPr>
      </w:pPr>
    </w:p>
    <w:p w14:paraId="384749FF" w14:textId="77777777" w:rsidR="00B92E3F" w:rsidRDefault="00A63EC5">
      <w:pPr>
        <w:widowControl/>
        <w:spacing w:line="240" w:lineRule="auto"/>
        <w:ind w:firstLine="0"/>
        <w:jc w:val="left"/>
      </w:pPr>
      <w:r>
        <w:rPr>
          <w:rFonts w:eastAsia="SimSun"/>
          <w:color w:val="222222"/>
          <w:shd w:val="clear" w:color="auto" w:fill="FFFFFF"/>
          <w:lang w:eastAsia="zh-CN" w:bidi="ar"/>
        </w:rPr>
        <w:t xml:space="preserve">OLIVEIRA MOREIRA, Fabrício. Plano de negócios em administração: viabilidade de implantação de cafeteria premium. </w:t>
      </w:r>
      <w:r w:rsidRPr="00CC4449">
        <w:rPr>
          <w:rFonts w:eastAsia="SimSun"/>
          <w:color w:val="222222"/>
          <w:shd w:val="clear" w:color="auto" w:fill="FFFFFF"/>
          <w:lang w:eastAsia="zh-CN" w:bidi="ar"/>
        </w:rPr>
        <w:t>2021.</w:t>
      </w:r>
    </w:p>
    <w:p w14:paraId="21EE848B" w14:textId="77777777" w:rsidR="00B92E3F" w:rsidRDefault="00B92E3F">
      <w:pPr>
        <w:widowControl/>
        <w:spacing w:line="240" w:lineRule="auto"/>
        <w:ind w:firstLine="0"/>
        <w:jc w:val="left"/>
      </w:pPr>
    </w:p>
    <w:p w14:paraId="565F9838" w14:textId="77777777" w:rsidR="00B92E3F" w:rsidRDefault="00A63EC5">
      <w:pPr>
        <w:widowControl/>
        <w:spacing w:line="240" w:lineRule="auto"/>
        <w:ind w:firstLine="0"/>
        <w:jc w:val="left"/>
      </w:pPr>
      <w:r>
        <w:t xml:space="preserve">ROSSETTO, </w:t>
      </w:r>
      <w:proofErr w:type="spellStart"/>
      <w:r>
        <w:t>Abraao</w:t>
      </w:r>
      <w:proofErr w:type="spellEnd"/>
      <w:r>
        <w:t xml:space="preserve"> Miranda; SILVA, Hugo Andrade da. Geração automática de documentação de projeto através do versionamento da documentação de sistema. 2017.</w:t>
      </w:r>
    </w:p>
    <w:p w14:paraId="2C5F8060" w14:textId="77777777" w:rsidR="00B92E3F" w:rsidRDefault="00B92E3F">
      <w:pPr>
        <w:widowControl/>
        <w:spacing w:line="240" w:lineRule="auto"/>
        <w:ind w:firstLine="0"/>
        <w:jc w:val="left"/>
      </w:pPr>
    </w:p>
    <w:p w14:paraId="66CCA928" w14:textId="77777777" w:rsidR="00B92E3F" w:rsidRDefault="00A63EC5">
      <w:pPr>
        <w:widowControl/>
        <w:spacing w:line="240" w:lineRule="auto"/>
        <w:ind w:firstLine="0"/>
        <w:jc w:val="left"/>
      </w:pPr>
      <w:proofErr w:type="spellStart"/>
      <w:r>
        <w:t>SOMMERVILLE</w:t>
      </w:r>
      <w:proofErr w:type="spellEnd"/>
      <w:r>
        <w:t xml:space="preserve">, I. Engenharia de software, 8ª edição, tradução: Selma </w:t>
      </w:r>
      <w:proofErr w:type="spellStart"/>
      <w:r>
        <w:t>shin</w:t>
      </w:r>
      <w:proofErr w:type="spellEnd"/>
      <w:r>
        <w:t xml:space="preserve"> </w:t>
      </w:r>
      <w:proofErr w:type="spellStart"/>
      <w:r>
        <w:t>shimizu</w:t>
      </w:r>
      <w:proofErr w:type="spellEnd"/>
    </w:p>
    <w:p w14:paraId="54824BE8" w14:textId="77777777" w:rsidR="00B92E3F" w:rsidRPr="00257427" w:rsidRDefault="00A63EC5">
      <w:pPr>
        <w:widowControl/>
        <w:spacing w:line="240" w:lineRule="auto"/>
        <w:ind w:firstLine="0"/>
        <w:jc w:val="left"/>
        <w:rPr>
          <w:lang w:val="en-US"/>
        </w:rPr>
      </w:pPr>
      <w:r>
        <w:t>mel-</w:t>
      </w:r>
      <w:proofErr w:type="spellStart"/>
      <w:r>
        <w:t>nikoff</w:t>
      </w:r>
      <w:proofErr w:type="spellEnd"/>
      <w:r>
        <w:t xml:space="preserve">, </w:t>
      </w:r>
      <w:proofErr w:type="spellStart"/>
      <w:r>
        <w:t>reginaldo</w:t>
      </w:r>
      <w:proofErr w:type="spellEnd"/>
      <w:r>
        <w:t xml:space="preserve"> </w:t>
      </w:r>
      <w:proofErr w:type="spellStart"/>
      <w:r>
        <w:t>arakaki</w:t>
      </w:r>
      <w:proofErr w:type="spellEnd"/>
      <w:r>
        <w:t xml:space="preserve">, </w:t>
      </w:r>
      <w:proofErr w:type="spellStart"/>
      <w:r>
        <w:t>edilson</w:t>
      </w:r>
      <w:proofErr w:type="spellEnd"/>
      <w:r>
        <w:t xml:space="preserve"> de </w:t>
      </w:r>
      <w:proofErr w:type="spellStart"/>
      <w:r>
        <w:t>andrade</w:t>
      </w:r>
      <w:proofErr w:type="spellEnd"/>
      <w:r>
        <w:t xml:space="preserve"> </w:t>
      </w:r>
      <w:proofErr w:type="spellStart"/>
      <w:r>
        <w:t>barbosa</w:t>
      </w:r>
      <w:proofErr w:type="spellEnd"/>
      <w:r>
        <w:t xml:space="preserve">. </w:t>
      </w:r>
      <w:r w:rsidRPr="00257427">
        <w:rPr>
          <w:lang w:val="en-US"/>
        </w:rPr>
        <w:t>São Paulo: Pearson</w:t>
      </w:r>
    </w:p>
    <w:p w14:paraId="25A6DE19" w14:textId="77777777" w:rsidR="00B92E3F" w:rsidRPr="00257427" w:rsidRDefault="00A63EC5">
      <w:pPr>
        <w:widowControl/>
        <w:spacing w:line="240" w:lineRule="auto"/>
        <w:ind w:firstLine="0"/>
        <w:jc w:val="left"/>
        <w:rPr>
          <w:lang w:val="en-US"/>
        </w:rPr>
      </w:pPr>
      <w:r w:rsidRPr="00257427">
        <w:rPr>
          <w:lang w:val="en-US"/>
        </w:rPr>
        <w:t>Addison-Wesley, v. 22, p. 103, 2007.</w:t>
      </w:r>
    </w:p>
    <w:p w14:paraId="0DA31E41" w14:textId="77777777" w:rsidR="00B92E3F" w:rsidRPr="00257427" w:rsidRDefault="00B92E3F">
      <w:pPr>
        <w:widowControl/>
        <w:spacing w:line="240" w:lineRule="auto"/>
        <w:ind w:firstLine="0"/>
        <w:jc w:val="left"/>
        <w:rPr>
          <w:lang w:val="en-US"/>
        </w:rPr>
      </w:pPr>
    </w:p>
    <w:p w14:paraId="45CC6DCB" w14:textId="77777777" w:rsidR="00B92E3F" w:rsidRDefault="00A63EC5">
      <w:pPr>
        <w:widowControl/>
        <w:spacing w:line="240" w:lineRule="auto"/>
        <w:ind w:firstLine="0"/>
        <w:jc w:val="left"/>
      </w:pPr>
      <w:r>
        <w:t>MONTES, Eduardo. Diagrama de contexto. 2020. Disponível em: https://escritoriodeprojetos.com.br/diagrama-de-contexto. Acesso em: 27 jul. 2023.</w:t>
      </w:r>
    </w:p>
    <w:p w14:paraId="4E9CD7D7" w14:textId="77777777" w:rsidR="00CC4449" w:rsidRDefault="00CC4449">
      <w:pPr>
        <w:widowControl/>
        <w:spacing w:line="240" w:lineRule="auto"/>
        <w:ind w:firstLine="0"/>
        <w:jc w:val="left"/>
      </w:pPr>
    </w:p>
    <w:p w14:paraId="72113DCD" w14:textId="77777777" w:rsidR="00CC4449" w:rsidRDefault="00CC4449">
      <w:pPr>
        <w:widowControl/>
        <w:spacing w:line="240" w:lineRule="auto"/>
        <w:ind w:firstLine="0"/>
        <w:jc w:val="left"/>
      </w:pPr>
      <w:r w:rsidRPr="00CC4449">
        <w:t>SALVIATI, Maria Elisabeth. Diagrama de fluxo de dados: um novo instrumento para representação gráfica de sistemas. Revista de Biblioteconomia de Brasília, v. 10, n. 1, p. 95-103, 1982.</w:t>
      </w:r>
    </w:p>
    <w:p w14:paraId="1A7CD47D" w14:textId="77777777" w:rsidR="00932B70" w:rsidRDefault="00932B70">
      <w:pPr>
        <w:widowControl/>
        <w:spacing w:line="240" w:lineRule="auto"/>
        <w:ind w:firstLine="0"/>
        <w:jc w:val="left"/>
      </w:pPr>
    </w:p>
    <w:p w14:paraId="41F0925B" w14:textId="77777777" w:rsidR="00932B70" w:rsidRPr="00745127" w:rsidRDefault="00932B70">
      <w:pPr>
        <w:widowControl/>
        <w:spacing w:line="240" w:lineRule="auto"/>
        <w:ind w:firstLine="0"/>
        <w:jc w:val="left"/>
        <w:rPr>
          <w:lang w:val="en-US"/>
        </w:rPr>
      </w:pPr>
      <w:r w:rsidRPr="00932B70">
        <w:t xml:space="preserve">FRANCK, </w:t>
      </w:r>
      <w:proofErr w:type="spellStart"/>
      <w:r w:rsidRPr="00932B70">
        <w:t>Kewry</w:t>
      </w:r>
      <w:proofErr w:type="spellEnd"/>
      <w:r w:rsidRPr="00932B70">
        <w:t xml:space="preserve"> </w:t>
      </w:r>
      <w:proofErr w:type="spellStart"/>
      <w:r w:rsidRPr="00932B70">
        <w:t>Mariobo</w:t>
      </w:r>
      <w:proofErr w:type="spellEnd"/>
      <w:r w:rsidRPr="00932B70">
        <w:t xml:space="preserve">; PEREIRA, Robson Fernandes; DANTAS FILHO, Jerônimo Vieira. Diagrama Entidade-Relacionamento: uma ferramenta para modelagem de dados conceituais em Engenharia de Software. </w:t>
      </w:r>
      <w:r w:rsidRPr="00745127">
        <w:rPr>
          <w:lang w:val="en-US"/>
        </w:rPr>
        <w:t>Research, Society and Development, v. 10, n. 8, p. e49510817776-e49510817776, 2021.</w:t>
      </w:r>
    </w:p>
    <w:p w14:paraId="452B89D2" w14:textId="77777777" w:rsidR="00904297" w:rsidRPr="00745127" w:rsidRDefault="00904297">
      <w:pPr>
        <w:widowControl/>
        <w:spacing w:line="240" w:lineRule="auto"/>
        <w:ind w:firstLine="0"/>
        <w:jc w:val="left"/>
        <w:rPr>
          <w:lang w:val="en-US"/>
        </w:rPr>
      </w:pPr>
    </w:p>
    <w:p w14:paraId="3253122F" w14:textId="77777777" w:rsidR="00904297" w:rsidRPr="00904297" w:rsidRDefault="00904297">
      <w:pPr>
        <w:widowControl/>
        <w:spacing w:line="240" w:lineRule="auto"/>
        <w:ind w:firstLine="0"/>
        <w:jc w:val="left"/>
      </w:pPr>
      <w:r w:rsidRPr="00745127">
        <w:rPr>
          <w:lang w:val="en-US"/>
        </w:rPr>
        <w:t xml:space="preserve">COSTA, Dalton. </w:t>
      </w:r>
      <w:r w:rsidRPr="00904297">
        <w:t>Um guia de como criar um dicionário de dados para a sua pesquisa. 2021. Disponível em: https://medium.com/psicodata/dicionario-de-dados-ac3ce726c34b. Acesso em: 27 jul. 2023.</w:t>
      </w:r>
    </w:p>
    <w:sectPr w:rsidR="00904297" w:rsidRPr="00904297">
      <w:headerReference w:type="default" r:id="rId26"/>
      <w:footerReference w:type="default" r:id="rId27"/>
      <w:pgSz w:w="11906" w:h="16838"/>
      <w:pgMar w:top="1701" w:right="1134" w:bottom="1661" w:left="1701" w:header="794" w:footer="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parecida" w:date="2023-08-01T21:07:00Z" w:initials="A">
    <w:p w14:paraId="753A79C0" w14:textId="5CB3F676" w:rsidR="00745127" w:rsidRDefault="00745127">
      <w:pPr>
        <w:pStyle w:val="Textodecomentrio"/>
      </w:pPr>
      <w:r>
        <w:rPr>
          <w:rStyle w:val="Refdecomentrio"/>
        </w:rPr>
        <w:annotationRef/>
      </w:r>
      <w:r>
        <w:t>COLOCAR SOBRENOME DO ALUNO E ANO EM TODAS AS FIGURAS.</w:t>
      </w:r>
    </w:p>
  </w:comment>
  <w:comment w:id="15" w:author="aparecida.silva.ferreira@escola.pr.gov.br" w:date="2023-07-01T18:42:00Z" w:initials="UdW">
    <w:p w14:paraId="0BB60B3A" w14:textId="77777777" w:rsidR="00B92E3F" w:rsidRDefault="00A63EC5">
      <w:proofErr w:type="spellStart"/>
      <w:r>
        <w:rPr>
          <w:rFonts w:ascii="Liberation Serif" w:eastAsia="DejaVu Sans" w:hAnsi="Liberation Serif" w:cs="DejaVu Sans"/>
          <w:lang w:val="en-US" w:eastAsia="en-US" w:bidi="en-US"/>
        </w:rPr>
        <w:t>FALTOU</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3A79C0" w15:done="0"/>
  <w15:commentEx w15:paraId="0BB60B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F281" w16cex:dateUtc="2023-08-02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3A79C0" w16cid:durableId="2873F281"/>
  <w16cid:commentId w16cid:paraId="0BB60B3A" w16cid:durableId="2873F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AC7BD" w14:textId="77777777" w:rsidR="00437B6A" w:rsidRDefault="00437B6A">
      <w:pPr>
        <w:spacing w:line="240" w:lineRule="auto"/>
      </w:pPr>
      <w:r>
        <w:separator/>
      </w:r>
    </w:p>
  </w:endnote>
  <w:endnote w:type="continuationSeparator" w:id="0">
    <w:p w14:paraId="309FFB1A" w14:textId="77777777" w:rsidR="00437B6A" w:rsidRDefault="00437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9A55" w14:textId="77777777" w:rsidR="00B92E3F" w:rsidRDefault="00B92E3F">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03E67" w14:textId="77777777" w:rsidR="00437B6A" w:rsidRDefault="00437B6A">
      <w:pPr>
        <w:rPr>
          <w:sz w:val="12"/>
        </w:rPr>
      </w:pPr>
    </w:p>
  </w:footnote>
  <w:footnote w:type="continuationSeparator" w:id="0">
    <w:p w14:paraId="3E904A21" w14:textId="77777777" w:rsidR="00437B6A" w:rsidRDefault="00437B6A">
      <w:pPr>
        <w:rPr>
          <w:sz w:val="12"/>
        </w:rPr>
      </w:pPr>
    </w:p>
  </w:footnote>
  <w:footnote w:id="1">
    <w:p w14:paraId="4153708F" w14:textId="77777777" w:rsidR="00B92E3F" w:rsidRDefault="00A63EC5">
      <w:pPr>
        <w:spacing w:line="240" w:lineRule="auto"/>
        <w:ind w:firstLine="0"/>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3911F9D0" w14:textId="77777777" w:rsidR="00B92E3F" w:rsidRDefault="00A63EC5">
      <w:pPr>
        <w:spacing w:line="240" w:lineRule="auto"/>
        <w:ind w:firstLine="0"/>
      </w:pPr>
      <w:r>
        <w:rPr>
          <w:color w:val="000000"/>
          <w:sz w:val="16"/>
          <w:szCs w:val="16"/>
          <w:vertAlign w:val="superscript"/>
        </w:rPr>
        <w:t>2</w:t>
      </w:r>
      <w:r>
        <w:rPr>
          <w:color w:val="000000"/>
          <w:sz w:val="16"/>
          <w:szCs w:val="16"/>
        </w:rPr>
        <w:t xml:space="preserve"> </w:t>
      </w:r>
    </w:p>
    <w:p w14:paraId="01A96E91" w14:textId="77777777" w:rsidR="00B92E3F" w:rsidRDefault="00B92E3F">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B3A3" w14:textId="77777777" w:rsidR="00B92E3F" w:rsidRDefault="00A63EC5">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A6DDD">
      <w:rPr>
        <w:rFonts w:ascii="Times New Roman" w:eastAsia="Times New Roman" w:hAnsi="Times New Roman" w:cs="Times New Roman"/>
        <w:noProof/>
        <w:color w:val="000000"/>
      </w:rPr>
      <w:t>21</w:t>
    </w:r>
    <w:r>
      <w:rPr>
        <w:rFonts w:ascii="Times New Roman" w:eastAsia="Times New Roman" w:hAnsi="Times New Roman" w:cs="Times New Roman"/>
        <w:color w:val="000000"/>
      </w:rPr>
      <w:fldChar w:fldCharType="end"/>
    </w:r>
  </w:p>
  <w:p w14:paraId="1E5E6668" w14:textId="77777777" w:rsidR="00B92E3F" w:rsidRDefault="00B92E3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664F"/>
    <w:multiLevelType w:val="multilevel"/>
    <w:tmpl w:val="6292DA7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389733E6"/>
    <w:multiLevelType w:val="multilevel"/>
    <w:tmpl w:val="723621E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687362E7"/>
    <w:multiLevelType w:val="multilevel"/>
    <w:tmpl w:val="1932D0E8"/>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7D1322F6"/>
    <w:multiLevelType w:val="multilevel"/>
    <w:tmpl w:val="DE4CB5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22882879">
    <w:abstractNumId w:val="1"/>
  </w:num>
  <w:num w:numId="2" w16cid:durableId="1684744577">
    <w:abstractNumId w:val="0"/>
  </w:num>
  <w:num w:numId="3" w16cid:durableId="1738937763">
    <w:abstractNumId w:val="2"/>
  </w:num>
  <w:num w:numId="4" w16cid:durableId="109258106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w15:presenceInfo w15:providerId="Windows Live" w15:userId="1b38a5bfa2288c7c"/>
  </w15:person>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3F"/>
    <w:rsid w:val="000137E7"/>
    <w:rsid w:val="00173B28"/>
    <w:rsid w:val="002073E6"/>
    <w:rsid w:val="00227371"/>
    <w:rsid w:val="00257427"/>
    <w:rsid w:val="00292086"/>
    <w:rsid w:val="002B5B91"/>
    <w:rsid w:val="00356C21"/>
    <w:rsid w:val="003B32E9"/>
    <w:rsid w:val="004254D6"/>
    <w:rsid w:val="00437B6A"/>
    <w:rsid w:val="00456E8B"/>
    <w:rsid w:val="00492A69"/>
    <w:rsid w:val="00496F0D"/>
    <w:rsid w:val="004C066B"/>
    <w:rsid w:val="00536D5A"/>
    <w:rsid w:val="00547E35"/>
    <w:rsid w:val="00576654"/>
    <w:rsid w:val="005F2AC6"/>
    <w:rsid w:val="006A6DDD"/>
    <w:rsid w:val="006C64CD"/>
    <w:rsid w:val="00724427"/>
    <w:rsid w:val="00745127"/>
    <w:rsid w:val="008D50E1"/>
    <w:rsid w:val="00904297"/>
    <w:rsid w:val="00932B70"/>
    <w:rsid w:val="00945F27"/>
    <w:rsid w:val="009F1686"/>
    <w:rsid w:val="00A16890"/>
    <w:rsid w:val="00A63EC5"/>
    <w:rsid w:val="00A7729B"/>
    <w:rsid w:val="00AE1321"/>
    <w:rsid w:val="00B92E3F"/>
    <w:rsid w:val="00CC4449"/>
    <w:rsid w:val="00CE2C56"/>
    <w:rsid w:val="00E84175"/>
    <w:rsid w:val="00EC3257"/>
    <w:rsid w:val="00F15190"/>
    <w:rsid w:val="00FB48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A309"/>
  <w15:docId w15:val="{B7AD524A-3955-4515-A184-D49FF420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styleId="Refdecomentrio">
    <w:name w:val="annotation reference"/>
    <w:basedOn w:val="Fontepargpadro"/>
    <w:uiPriority w:val="99"/>
    <w:semiHidden/>
    <w:unhideWhenUsed/>
    <w:qFormat/>
    <w:rsid w:val="00D3016F"/>
    <w:rPr>
      <w:sz w:val="16"/>
      <w:szCs w:val="16"/>
    </w:rPr>
  </w:style>
  <w:style w:type="character" w:customStyle="1" w:styleId="TextodecomentrioChar">
    <w:name w:val="Texto de comentário Char"/>
    <w:basedOn w:val="Fontepargpadro"/>
    <w:link w:val="Textodecomentrio"/>
    <w:uiPriority w:val="99"/>
    <w:semiHidden/>
    <w:qFormat/>
    <w:rsid w:val="00D3016F"/>
    <w:rPr>
      <w:sz w:val="20"/>
      <w:szCs w:val="20"/>
    </w:rPr>
  </w:style>
  <w:style w:type="character" w:customStyle="1" w:styleId="AssuntodocomentrioChar">
    <w:name w:val="Assunto do comentário Char"/>
    <w:basedOn w:val="TextodecomentrioChar"/>
    <w:link w:val="Assuntodocomentrio"/>
    <w:uiPriority w:val="99"/>
    <w:semiHidden/>
    <w:qFormat/>
    <w:rsid w:val="00D3016F"/>
    <w:rPr>
      <w:b/>
      <w:bCs/>
      <w:sz w:val="20"/>
      <w:szCs w:val="20"/>
    </w:rPr>
  </w:style>
  <w:style w:type="character" w:customStyle="1" w:styleId="Marcas">
    <w:name w:val="Marcas"/>
    <w:qFormat/>
    <w:rPr>
      <w:rFonts w:ascii="OpenSymbol" w:eastAsia="OpenSymbol" w:hAnsi="OpenSymbol" w:cs="OpenSymbol"/>
    </w:rPr>
  </w:style>
  <w:style w:type="character" w:customStyle="1" w:styleId="TextodebaloChar">
    <w:name w:val="Texto de balão Char"/>
    <w:basedOn w:val="Fontepargpadro"/>
    <w:link w:val="Textodebalo"/>
    <w:uiPriority w:val="99"/>
    <w:semiHidden/>
    <w:qFormat/>
    <w:rsid w:val="008C083F"/>
    <w:rPr>
      <w:rFonts w:ascii="Tahoma" w:hAnsi="Tahoma" w:cs="Tahoma"/>
      <w:sz w:val="16"/>
      <w:szCs w:val="16"/>
    </w:rPr>
  </w:style>
  <w:style w:type="character" w:customStyle="1" w:styleId="nfaseforte">
    <w:name w:val="Ênfase forte"/>
    <w:qFormat/>
    <w:rPr>
      <w:b/>
      <w:bCs/>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ind w:firstLine="709"/>
      <w:jc w:val="both"/>
    </w:pPr>
    <w:rPr>
      <w:sz w:val="24"/>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qFormat/>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uiPriority w:val="99"/>
    <w:semiHidden/>
    <w:qFormat/>
    <w:rsid w:val="00B33EA5"/>
    <w:pPr>
      <w:suppressAutoHyphens w:val="0"/>
    </w:pPr>
    <w:rPr>
      <w:sz w:val="24"/>
    </w:rPr>
  </w:style>
  <w:style w:type="paragraph" w:styleId="Textodecomentrio">
    <w:name w:val="annotation text"/>
    <w:basedOn w:val="Normal"/>
    <w:link w:val="TextodecomentrioChar"/>
    <w:uiPriority w:val="99"/>
    <w:semiHidden/>
    <w:unhideWhenUsed/>
    <w:qFormat/>
    <w:rsid w:val="00D3016F"/>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D3016F"/>
    <w:rPr>
      <w:b/>
      <w:bCs/>
    </w:rPr>
  </w:style>
  <w:style w:type="paragraph" w:styleId="Textodebalo">
    <w:name w:val="Balloon Text"/>
    <w:basedOn w:val="Normal"/>
    <w:link w:val="TextodebaloChar"/>
    <w:uiPriority w:val="99"/>
    <w:semiHidden/>
    <w:unhideWhenUsed/>
    <w:qFormat/>
    <w:rsid w:val="008C083F"/>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60820">
      <w:bodyDiv w:val="1"/>
      <w:marLeft w:val="0"/>
      <w:marRight w:val="0"/>
      <w:marTop w:val="0"/>
      <w:marBottom w:val="0"/>
      <w:divBdr>
        <w:top w:val="none" w:sz="0" w:space="0" w:color="auto"/>
        <w:left w:val="none" w:sz="0" w:space="0" w:color="auto"/>
        <w:bottom w:val="none" w:sz="0" w:space="0" w:color="auto"/>
        <w:right w:val="none" w:sz="0" w:space="0" w:color="auto"/>
      </w:divBdr>
    </w:div>
    <w:div w:id="970742721">
      <w:bodyDiv w:val="1"/>
      <w:marLeft w:val="0"/>
      <w:marRight w:val="0"/>
      <w:marTop w:val="0"/>
      <w:marBottom w:val="0"/>
      <w:divBdr>
        <w:top w:val="none" w:sz="0" w:space="0" w:color="auto"/>
        <w:left w:val="none" w:sz="0" w:space="0" w:color="auto"/>
        <w:bottom w:val="none" w:sz="0" w:space="0" w:color="auto"/>
        <w:right w:val="none" w:sz="0" w:space="0" w:color="auto"/>
      </w:divBdr>
    </w:div>
    <w:div w:id="1169103543">
      <w:bodyDiv w:val="1"/>
      <w:marLeft w:val="0"/>
      <w:marRight w:val="0"/>
      <w:marTop w:val="0"/>
      <w:marBottom w:val="0"/>
      <w:divBdr>
        <w:top w:val="none" w:sz="0" w:space="0" w:color="auto"/>
        <w:left w:val="none" w:sz="0" w:space="0" w:color="auto"/>
        <w:bottom w:val="none" w:sz="0" w:space="0" w:color="auto"/>
        <w:right w:val="none" w:sz="0" w:space="0" w:color="auto"/>
      </w:divBdr>
    </w:div>
    <w:div w:id="1186868197">
      <w:bodyDiv w:val="1"/>
      <w:marLeft w:val="0"/>
      <w:marRight w:val="0"/>
      <w:marTop w:val="0"/>
      <w:marBottom w:val="0"/>
      <w:divBdr>
        <w:top w:val="none" w:sz="0" w:space="0" w:color="auto"/>
        <w:left w:val="none" w:sz="0" w:space="0" w:color="auto"/>
        <w:bottom w:val="none" w:sz="0" w:space="0" w:color="auto"/>
        <w:right w:val="none" w:sz="0" w:space="0" w:color="auto"/>
      </w:divBdr>
    </w:div>
    <w:div w:id="1543637608">
      <w:bodyDiv w:val="1"/>
      <w:marLeft w:val="0"/>
      <w:marRight w:val="0"/>
      <w:marTop w:val="0"/>
      <w:marBottom w:val="0"/>
      <w:divBdr>
        <w:top w:val="none" w:sz="0" w:space="0" w:color="auto"/>
        <w:left w:val="none" w:sz="0" w:space="0" w:color="auto"/>
        <w:bottom w:val="none" w:sz="0" w:space="0" w:color="auto"/>
        <w:right w:val="none" w:sz="0" w:space="0" w:color="auto"/>
      </w:divBdr>
    </w:div>
    <w:div w:id="2118599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microsoft.com/office/2018/08/relationships/commentsExtensible" Target="commentsExtensible.xml"/><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FE084-6082-43FA-A95A-4501DEBF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3597</Words>
  <Characters>19430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cp:lastModifiedBy>
  <cp:revision>2</cp:revision>
  <dcterms:created xsi:type="dcterms:W3CDTF">2023-08-02T00:13:00Z</dcterms:created>
  <dcterms:modified xsi:type="dcterms:W3CDTF">2023-08-02T00:13:00Z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